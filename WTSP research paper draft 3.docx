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72780" w14:textId="77777777" w:rsidR="00471E12" w:rsidRPr="00171A93" w:rsidRDefault="00471E12" w:rsidP="00171A93">
      <w:pPr>
        <w:jc w:val="both"/>
        <w:rPr>
          <w:rFonts w:ascii="Times New Roman" w:hAnsi="Times New Roman" w:cs="Times New Roman"/>
          <w:b/>
          <w:sz w:val="24"/>
          <w:szCs w:val="24"/>
        </w:rPr>
      </w:pPr>
    </w:p>
    <w:p w14:paraId="267E454A" w14:textId="77777777" w:rsidR="00C57353" w:rsidRDefault="00C57353">
      <w:pPr>
        <w:tabs>
          <w:tab w:val="left" w:pos="2566"/>
        </w:tabs>
        <w:ind w:firstLine="720"/>
        <w:jc w:val="both"/>
        <w:rPr>
          <w:ins w:id="0" w:author="Indiana State University" w:date="2021-05-10T16:51:00Z"/>
          <w:rFonts w:ascii="Times New Roman" w:hAnsi="Times New Roman" w:cs="Times New Roman"/>
          <w:b/>
          <w:sz w:val="24"/>
          <w:szCs w:val="24"/>
        </w:rPr>
        <w:sectPr w:rsidR="00C57353">
          <w:pgSz w:w="12240" w:h="15840"/>
          <w:pgMar w:top="1440" w:right="1440" w:bottom="1440" w:left="1440" w:header="720" w:footer="720" w:gutter="0"/>
          <w:cols w:space="720"/>
          <w:docGrid w:linePitch="360"/>
        </w:sectPr>
      </w:pPr>
    </w:p>
    <w:p w14:paraId="34CE31FC" w14:textId="77777777" w:rsidR="004878A2" w:rsidRPr="00C36203" w:rsidRDefault="004878A2" w:rsidP="004878A2">
      <w:pPr>
        <w:tabs>
          <w:tab w:val="left" w:pos="2566"/>
        </w:tabs>
        <w:jc w:val="both"/>
        <w:rPr>
          <w:rFonts w:ascii="Times New Roman" w:hAnsi="Times New Roman" w:cs="Times New Roman"/>
          <w:b/>
          <w:sz w:val="28"/>
          <w:szCs w:val="24"/>
        </w:rPr>
      </w:pPr>
      <w:r w:rsidRPr="00C36203">
        <w:rPr>
          <w:rFonts w:ascii="Times New Roman" w:hAnsi="Times New Roman" w:cs="Times New Roman"/>
          <w:b/>
          <w:sz w:val="28"/>
          <w:szCs w:val="24"/>
        </w:rPr>
        <w:t>Abstract</w:t>
      </w:r>
    </w:p>
    <w:p w14:paraId="145D9A40" w14:textId="12C7FE26" w:rsidR="004878A2" w:rsidRPr="00C36203" w:rsidRDefault="004878A2" w:rsidP="004878A2">
      <w:pPr>
        <w:tabs>
          <w:tab w:val="left" w:pos="2566"/>
        </w:tabs>
        <w:jc w:val="both"/>
        <w:rPr>
          <w:rFonts w:ascii="Times New Roman" w:hAnsi="Times New Roman" w:cs="Times New Roman"/>
          <w:b/>
          <w:sz w:val="24"/>
          <w:szCs w:val="24"/>
        </w:rPr>
      </w:pPr>
      <w:r w:rsidRPr="00C36203">
        <w:rPr>
          <w:rFonts w:ascii="Times New Roman" w:hAnsi="Times New Roman" w:cs="Times New Roman"/>
          <w:sz w:val="28"/>
          <w:szCs w:val="24"/>
        </w:rPr>
        <w:tab/>
      </w:r>
      <w:r w:rsidRPr="00C36203">
        <w:rPr>
          <w:rFonts w:ascii="Times New Roman" w:hAnsi="Times New Roman" w:cs="Times New Roman"/>
          <w:sz w:val="24"/>
          <w:szCs w:val="24"/>
        </w:rPr>
        <w:t xml:space="preserve">Birds are excellent subjects for studying the impacts of climate change.  They have </w:t>
      </w:r>
      <w:r w:rsidR="00C36203">
        <w:rPr>
          <w:rFonts w:ascii="Times New Roman" w:hAnsi="Times New Roman" w:cs="Times New Roman"/>
          <w:sz w:val="24"/>
          <w:szCs w:val="24"/>
        </w:rPr>
        <w:t>copious</w:t>
      </w:r>
      <w:r w:rsidRPr="00C36203">
        <w:rPr>
          <w:rFonts w:ascii="Times New Roman" w:hAnsi="Times New Roman" w:cs="Times New Roman"/>
          <w:sz w:val="24"/>
          <w:szCs w:val="24"/>
        </w:rPr>
        <w:t xml:space="preserve"> factors they must adapt to quickly in a rapidly changing climate. We </w:t>
      </w:r>
      <w:r w:rsidR="00866677" w:rsidRPr="00C36203">
        <w:rPr>
          <w:rFonts w:ascii="Times New Roman" w:hAnsi="Times New Roman" w:cs="Times New Roman"/>
          <w:sz w:val="24"/>
          <w:szCs w:val="24"/>
        </w:rPr>
        <w:t>used a long-term dataset</w:t>
      </w:r>
      <w:r w:rsidRPr="00C36203">
        <w:rPr>
          <w:rFonts w:ascii="Times New Roman" w:hAnsi="Times New Roman" w:cs="Times New Roman"/>
          <w:sz w:val="24"/>
          <w:szCs w:val="24"/>
        </w:rPr>
        <w:t xml:space="preserve"> to </w:t>
      </w:r>
      <w:r w:rsidR="00C36203">
        <w:rPr>
          <w:rFonts w:ascii="Times New Roman" w:hAnsi="Times New Roman" w:cs="Times New Roman"/>
          <w:sz w:val="24"/>
          <w:szCs w:val="24"/>
        </w:rPr>
        <w:t>examine</w:t>
      </w:r>
      <w:r w:rsidRPr="00C36203">
        <w:rPr>
          <w:rFonts w:ascii="Times New Roman" w:hAnsi="Times New Roman" w:cs="Times New Roman"/>
          <w:sz w:val="24"/>
          <w:szCs w:val="24"/>
        </w:rPr>
        <w:t xml:space="preserve"> the effects of climate change on</w:t>
      </w:r>
      <w:r w:rsidR="00866677" w:rsidRPr="00C36203">
        <w:rPr>
          <w:rFonts w:ascii="Times New Roman" w:hAnsi="Times New Roman" w:cs="Times New Roman"/>
          <w:sz w:val="24"/>
          <w:szCs w:val="24"/>
        </w:rPr>
        <w:t xml:space="preserve"> the breeding phenology of</w:t>
      </w:r>
      <w:r w:rsidRPr="00C36203">
        <w:rPr>
          <w:rFonts w:ascii="Times New Roman" w:hAnsi="Times New Roman" w:cs="Times New Roman"/>
          <w:sz w:val="24"/>
          <w:szCs w:val="24"/>
        </w:rPr>
        <w:t xml:space="preserve"> a population of white throated sparrows (</w:t>
      </w:r>
      <w:r w:rsidRPr="00C36203">
        <w:rPr>
          <w:rStyle w:val="eq0j8"/>
          <w:rFonts w:ascii="Times New Roman" w:hAnsi="Times New Roman" w:cs="Times New Roman"/>
          <w:i/>
          <w:sz w:val="24"/>
          <w:szCs w:val="24"/>
        </w:rPr>
        <w:t>Zonotrichia albicollis</w:t>
      </w:r>
      <w:r w:rsidRPr="00C36203">
        <w:rPr>
          <w:rFonts w:ascii="Times New Roman" w:hAnsi="Times New Roman" w:cs="Times New Roman"/>
          <w:sz w:val="24"/>
          <w:szCs w:val="24"/>
        </w:rPr>
        <w:t>)</w:t>
      </w:r>
      <w:r w:rsidR="00866677" w:rsidRPr="00C36203">
        <w:rPr>
          <w:rFonts w:ascii="Times New Roman" w:hAnsi="Times New Roman" w:cs="Times New Roman"/>
          <w:sz w:val="24"/>
          <w:szCs w:val="24"/>
        </w:rPr>
        <w:t xml:space="preserve"> by comparing timing of breeding and an array of different weather variables. We predicted that mean monthly precipitation and temperatures would advance hatch dates, the range of temperatures and precipitation has been narrowing over time, and that these results would differ between different morph-type mating pairs. </w:t>
      </w:r>
      <w:r w:rsidR="00C36203">
        <w:rPr>
          <w:rFonts w:ascii="Times New Roman" w:hAnsi="Times New Roman" w:cs="Times New Roman"/>
          <w:sz w:val="24"/>
          <w:szCs w:val="24"/>
        </w:rPr>
        <w:t>We concluded</w:t>
      </w:r>
      <w:r w:rsidR="00866677" w:rsidRPr="00C36203">
        <w:rPr>
          <w:rFonts w:ascii="Times New Roman" w:hAnsi="Times New Roman" w:cs="Times New Roman"/>
          <w:sz w:val="24"/>
          <w:szCs w:val="24"/>
        </w:rPr>
        <w:t xml:space="preserve"> that there were no changes in hatch dates over the years, but weather variables such as temperature </w:t>
      </w:r>
      <w:r w:rsidR="00BD7F76">
        <w:rPr>
          <w:rFonts w:ascii="Times New Roman" w:hAnsi="Times New Roman" w:cs="Times New Roman"/>
          <w:sz w:val="24"/>
          <w:szCs w:val="24"/>
        </w:rPr>
        <w:t>range,</w:t>
      </w:r>
      <w:r w:rsidR="00866677" w:rsidRPr="00C36203">
        <w:rPr>
          <w:rFonts w:ascii="Times New Roman" w:hAnsi="Times New Roman" w:cs="Times New Roman"/>
          <w:sz w:val="24"/>
          <w:szCs w:val="24"/>
        </w:rPr>
        <w:t xml:space="preserve"> precipitation range and the amount of precipitation in re</w:t>
      </w:r>
      <w:r w:rsidR="00BD7F76">
        <w:rPr>
          <w:rFonts w:ascii="Times New Roman" w:hAnsi="Times New Roman" w:cs="Times New Roman"/>
          <w:sz w:val="24"/>
          <w:szCs w:val="24"/>
        </w:rPr>
        <w:t>lation to hatch dates would be critical</w:t>
      </w:r>
      <w:r w:rsidR="00866677" w:rsidRPr="00C36203">
        <w:rPr>
          <w:rFonts w:ascii="Times New Roman" w:hAnsi="Times New Roman" w:cs="Times New Roman"/>
          <w:sz w:val="24"/>
          <w:szCs w:val="24"/>
        </w:rPr>
        <w:t xml:space="preserve"> to analyze in future studies to keep track of the white throated sparrow’s plasticity. </w:t>
      </w:r>
      <w:r w:rsidR="00BD7F76">
        <w:rPr>
          <w:rFonts w:ascii="Times New Roman" w:hAnsi="Times New Roman" w:cs="Times New Roman"/>
          <w:sz w:val="24"/>
          <w:szCs w:val="24"/>
        </w:rPr>
        <w:t>Furthermore</w:t>
      </w:r>
      <w:r w:rsidR="00866677" w:rsidRPr="00C36203">
        <w:rPr>
          <w:rFonts w:ascii="Times New Roman" w:hAnsi="Times New Roman" w:cs="Times New Roman"/>
          <w:sz w:val="24"/>
          <w:szCs w:val="24"/>
        </w:rPr>
        <w:t xml:space="preserve">, we found no significant differences in the results between different morph-type pairs. </w:t>
      </w:r>
    </w:p>
    <w:p w14:paraId="5FE315AA" w14:textId="313FB1F5" w:rsidR="00A54B37" w:rsidRPr="00C36203" w:rsidRDefault="00A54B37" w:rsidP="004878A2">
      <w:pPr>
        <w:tabs>
          <w:tab w:val="left" w:pos="2566"/>
        </w:tabs>
        <w:jc w:val="both"/>
        <w:rPr>
          <w:rFonts w:ascii="Times New Roman" w:hAnsi="Times New Roman" w:cs="Times New Roman"/>
          <w:b/>
          <w:sz w:val="28"/>
          <w:szCs w:val="24"/>
        </w:rPr>
      </w:pPr>
      <w:r w:rsidRPr="00C36203">
        <w:rPr>
          <w:rFonts w:ascii="Times New Roman" w:hAnsi="Times New Roman" w:cs="Times New Roman"/>
          <w:b/>
          <w:sz w:val="28"/>
          <w:szCs w:val="24"/>
        </w:rPr>
        <w:t>Introduction</w:t>
      </w:r>
    </w:p>
    <w:p w14:paraId="4E00ABF2" w14:textId="3BE9C637" w:rsidR="00C22C8B" w:rsidRPr="00C36203" w:rsidRDefault="00C22C8B" w:rsidP="00C22C8B">
      <w:pPr>
        <w:ind w:firstLine="720"/>
        <w:rPr>
          <w:rFonts w:ascii="Times New Roman" w:hAnsi="Times New Roman" w:cs="Times New Roman"/>
          <w:sz w:val="24"/>
        </w:rPr>
      </w:pPr>
      <w:r w:rsidRPr="00C36203">
        <w:rPr>
          <w:rFonts w:ascii="Times New Roman" w:hAnsi="Times New Roman" w:cs="Times New Roman"/>
          <w:sz w:val="24"/>
        </w:rPr>
        <w:t xml:space="preserve">Since the Industrial Revolution, humans have been </w:t>
      </w:r>
      <w:r w:rsidR="00BD7F76">
        <w:rPr>
          <w:rFonts w:ascii="Times New Roman" w:hAnsi="Times New Roman" w:cs="Times New Roman"/>
          <w:sz w:val="24"/>
        </w:rPr>
        <w:t>a</w:t>
      </w:r>
      <w:r w:rsidRPr="00C36203">
        <w:rPr>
          <w:rFonts w:ascii="Times New Roman" w:hAnsi="Times New Roman" w:cs="Times New Roman"/>
          <w:sz w:val="24"/>
        </w:rPr>
        <w:t xml:space="preserve"> the environment in vast ways, including releasing harmful greenhouse gasses into the atmosphere </w:t>
      </w:r>
      <w:r w:rsidR="00BD7F76">
        <w:rPr>
          <w:rFonts w:ascii="Times New Roman" w:hAnsi="Times New Roman" w:cs="Times New Roman"/>
          <w:sz w:val="24"/>
        </w:rPr>
        <w:t>inducing</w:t>
      </w:r>
      <w:r w:rsidRPr="00C36203">
        <w:rPr>
          <w:rFonts w:ascii="Times New Roman" w:hAnsi="Times New Roman" w:cs="Times New Roman"/>
          <w:sz w:val="24"/>
        </w:rPr>
        <w:t xml:space="preserve"> climate change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URL":"https://climate.nasa.gov/resources/global-warming-vs-climate-change/","author":[{"dropping-particle":"","family":"Shaftel","given":"H.","non-dropping-particle":"","parse-names":false,"suffix":""}],"container-title":"NASA","id":"ITEM-1","issued":{"date-parts":[["2019"]]},"title":"Overview: Weather, Global Warming and Climate Change","type":"webpage"},"uris":["http://www.mendeley.com/documents/?uuid=d58f4c41-4110-464f-a8b0-2ce9165f29db"]}],"mendeley":{"formattedCitation":"(Shaftel, 2019)","plainTextFormattedCitation":"(Shaftel, 2019)","previouslyFormattedCitation":"(Shaftel, 2019)"},"properties":{"noteIndex":0},"schema":"https://github.com/citation-style-language/schema/raw/master/csl-citation.json"}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(Shaftel, 2019)</w:t>
      </w:r>
      <w:r w:rsidRPr="00C36203">
        <w:rPr>
          <w:rFonts w:ascii="Times New Roman" w:hAnsi="Times New Roman" w:cs="Times New Roman"/>
          <w:sz w:val="24"/>
        </w:rPr>
        <w:fldChar w:fldCharType="end"/>
      </w:r>
      <w:r w:rsidRPr="00C36203">
        <w:rPr>
          <w:rFonts w:ascii="Times New Roman" w:hAnsi="Times New Roman" w:cs="Times New Roman"/>
          <w:sz w:val="24"/>
        </w:rPr>
        <w:t>. In this world’s ever-changing climate, it is important to know what global warming and climate change will affect. Birds have been a noteworthy sensor of climate change due to changes in migration behavior and breeding habits, among other things.</w:t>
      </w:r>
    </w:p>
    <w:p w14:paraId="1549BC6A" w14:textId="15681032" w:rsidR="00431882" w:rsidRPr="00C36203" w:rsidRDefault="00431882" w:rsidP="00C22C8B">
      <w:pPr>
        <w:ind w:firstLine="720"/>
        <w:rPr>
          <w:rFonts w:ascii="Times New Roman" w:hAnsi="Times New Roman" w:cs="Times New Roman"/>
          <w:sz w:val="24"/>
        </w:rPr>
      </w:pPr>
      <w:r w:rsidRPr="00C36203">
        <w:rPr>
          <w:rFonts w:ascii="Times New Roman" w:hAnsi="Times New Roman" w:cs="Times New Roman"/>
          <w:sz w:val="24"/>
        </w:rPr>
        <w:t xml:space="preserve">It has been shown that reductions in bird abundance can have impacts that degrade ecosystem integrity, thus effecting important factors of our environment and economy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{"citationItems":[{"id":"ITEM-1","itemData":{"DOI":"10.1126/science.aaw1313","ISSN":"10959203","PMID":"31604313","abstract":"Species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Marra","given":"Peter P.","non-dropping-particle":"","parse-names":false,"suffix":""}],"container-title":"Science","id":"ITEM-1","issue":"6461","issued":{"date-parts":[["2019"]]},"page":"120-124","title":"Decline of the North American avifauna","type":"article-journal","volume":"366"},"uris":["http://www.mendeley.com/documents/?uuid=3332a8c0-1f52-4c95-beae-1c37e0c3e302"]}],"mendeley":{"formattedCitation":"(Rosenberg et al., 2019)","plainTextFormattedCitation":"(Rosenberg et al., 2019)","previouslyFormattedCitation":"(Rosenberg et al., 2019)"},"properties":{"noteIndex":0},"schema":"https://github.com/citation-style-language/schema/raw/master/csl-citation.json"}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(Rosenberg et al., 2019)</w:t>
      </w:r>
      <w:r w:rsidRPr="00C36203">
        <w:rPr>
          <w:rFonts w:ascii="Times New Roman" w:hAnsi="Times New Roman" w:cs="Times New Roman"/>
          <w:sz w:val="24"/>
        </w:rPr>
        <w:fldChar w:fldCharType="end"/>
      </w:r>
      <w:r w:rsidRPr="00C36203">
        <w:rPr>
          <w:rFonts w:ascii="Times New Roman" w:hAnsi="Times New Roman" w:cs="Times New Roman"/>
          <w:sz w:val="24"/>
        </w:rPr>
        <w:t xml:space="preserve">. Such environmental factors that would be effected include seed dispersal, pollination, and pest control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{"citationItems":[{"id":"ITEM-1","itemData":{"DOI":"10.1126/science.aaw1313","ISSN":"10959203","PMID":"31604313","abstract":"Species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Marra","given":"Peter P.","non-dropping-particle":"","parse-names":false,"suffix":""}],"container-title":"Science","id":"ITEM-1","issue":"6461","issued":{"date-parts":[["2019"]]},"page":"120-124","title":"Decline of the North American avifauna","type":"article-journal","volume":"366"},"uris":["http://www.mendeley.com/documents/?uuid=3332a8c0-1f52-4c95-beae-1c37e0c3e302"]}],"mendeley":{"formattedCitation":"(Rosenberg et al., 2019)","plainTextFormattedCitation":"(Rosenberg et al., 2019)","previouslyFormattedCitation":"(Rosenberg et al., 2019)"},"properties":{"noteIndex":0},"schema":"https://github.com/citation-style-language/schema/raw/master/csl-citation.json"}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(Rosenberg et al., 2019)</w:t>
      </w:r>
      <w:r w:rsidRPr="00C36203">
        <w:rPr>
          <w:rFonts w:ascii="Times New Roman" w:hAnsi="Times New Roman" w:cs="Times New Roman"/>
          <w:sz w:val="24"/>
        </w:rPr>
        <w:fldChar w:fldCharType="end"/>
      </w:r>
      <w:r w:rsidRPr="00C36203">
        <w:rPr>
          <w:rFonts w:ascii="Times New Roman" w:hAnsi="Times New Roman" w:cs="Times New Roman"/>
          <w:sz w:val="24"/>
        </w:rPr>
        <w:t xml:space="preserve">. Its effect on the United States economy would be heavily impacted, given 47 million people spend 9.3 billion U.S.D. per year on bird related activities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{"citationItems":[{"id":"ITEM-1","itemData":{"DOI":"10.1126/science.aaw1313","ISSN":"10959203","PMID":"31604313","abstract":"Species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Marra","given":"Peter P.","non-dropping-particle":"","parse-names":false,"suffix":""}],"container-title":"Science","id":"ITEM-1","issue":"6461","issued":{"date-parts":[["2019"]]},"page":"120-124","title":"Decline of the North American avifauna","type":"article-journal","volume":"366"},"uris":["http://www.mendeley.com/documents/?uuid=3332a8c0-1f52-4c95-beae-1c37e0c3e302"]}],"mendeley":{"formattedCitation":"(Rosenberg et al., 2019)","plainTextFormattedCitation":"(Rosenberg et al., 2019)","previouslyFormattedCitation":"(Rosenberg et al., 2019)"},"properties":{"noteIndex":0},"schema":"https://github.com/citation-style-language/schema/raw/master/csl-citation.json"}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(Rosenberg et al., 2019)</w:t>
      </w:r>
      <w:r w:rsidRPr="00C36203">
        <w:rPr>
          <w:rFonts w:ascii="Times New Roman" w:hAnsi="Times New Roman" w:cs="Times New Roman"/>
          <w:sz w:val="24"/>
        </w:rPr>
        <w:fldChar w:fldCharType="end"/>
      </w:r>
      <w:r w:rsidRPr="00C36203">
        <w:rPr>
          <w:rFonts w:ascii="Times New Roman" w:hAnsi="Times New Roman" w:cs="Times New Roman"/>
          <w:sz w:val="24"/>
        </w:rPr>
        <w:t>.</w:t>
      </w:r>
    </w:p>
    <w:p w14:paraId="10890939" w14:textId="017B3A48" w:rsidR="00431882" w:rsidRPr="00BD7F76" w:rsidRDefault="00431882" w:rsidP="00BD7F76">
      <w:pPr>
        <w:rPr>
          <w:rFonts w:ascii="Times New Roman" w:eastAsia="Times New Roman" w:hAnsi="Times New Roman" w:cs="Times New Roman"/>
          <w:sz w:val="24"/>
          <w:szCs w:val="24"/>
        </w:rPr>
      </w:pPr>
      <w:r w:rsidRPr="00C36203">
        <w:rPr>
          <w:rFonts w:ascii="Times New Roman" w:hAnsi="Times New Roman" w:cs="Times New Roman"/>
          <w:sz w:val="24"/>
        </w:rPr>
        <w:t xml:space="preserve">Overall, there has been a net loss of 2.9 billion bird abundance since 1970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{"citationItems":[{"id":"ITEM-1","itemData":{"DOI":"10.1126/science.aaw1313","ISSN":"10959203","PMID":"31604313","abstract":"Species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Marra","given":"Peter P.","non-dropping-particle":"","parse-names":false,"suffix":""}],"container-title":"Science","id":"ITEM-1","issue":"6461","issued":{"date-parts":[["2019"]]},"page":"120-124","title":"Decline of the North American avifauna","type":"article-journal","volume":"366"},"uris":["http://www.mendeley.com/documents/?uuid=3332a8c0-1f52-4c95-beae-1c37e0c3e302"]}],"mendeley":{"formattedCitation":"(Rosenberg et al., 2019)","plainTextFormattedCitation":"(Rosenberg et al., 2019)","previouslyFormattedCitation":"(Rosenberg et al., 2019)"},"properties":{"noteIndex":0},"schema":"https://github.com/citation-style-language/schema/raw/master/csl-citation.json"}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(Rosenberg et al., 2019)</w:t>
      </w:r>
      <w:r w:rsidRPr="00C36203">
        <w:rPr>
          <w:rFonts w:ascii="Times New Roman" w:hAnsi="Times New Roman" w:cs="Times New Roman"/>
          <w:sz w:val="24"/>
        </w:rPr>
        <w:fldChar w:fldCharType="end"/>
      </w:r>
      <w:r w:rsidRPr="00C36203">
        <w:rPr>
          <w:rFonts w:ascii="Times New Roman" w:hAnsi="Times New Roman" w:cs="Times New Roman"/>
          <w:sz w:val="24"/>
        </w:rPr>
        <w:t xml:space="preserve">. </w:t>
      </w:r>
      <w:r w:rsidR="00BD7F76">
        <w:rPr>
          <w:rFonts w:ascii="Times New Roman" w:hAnsi="Times New Roman" w:cs="Times New Roman"/>
          <w:sz w:val="24"/>
        </w:rPr>
        <w:t>Moreover, 90% of this loss applies</w:t>
      </w:r>
      <w:r w:rsidRPr="00C36203">
        <w:rPr>
          <w:rFonts w:ascii="Times New Roman" w:hAnsi="Times New Roman" w:cs="Times New Roman"/>
          <w:sz w:val="24"/>
        </w:rPr>
        <w:t xml:space="preserve"> to 12 bird families, which includes sparrows</w:t>
      </w:r>
      <w:r w:rsidR="00BD7F76">
        <w:rPr>
          <w:rFonts w:ascii="Times New Roman" w:hAnsi="Times New Roman" w:cs="Times New Roman"/>
          <w:sz w:val="24"/>
        </w:rPr>
        <w:t xml:space="preserve"> (</w:t>
      </w:r>
      <w:r w:rsidR="00BD7F76" w:rsidRPr="00D21FB8">
        <w:rPr>
          <w:rStyle w:val="hgkelc"/>
          <w:i/>
        </w:rPr>
        <w:t>Emberizidae</w:t>
      </w:r>
      <w:r w:rsidR="00BD7F76" w:rsidRPr="00D21FB8">
        <w:rPr>
          <w:rStyle w:val="hgkelc"/>
          <w:i/>
        </w:rPr>
        <w:t xml:space="preserve">, </w:t>
      </w:r>
      <w:r w:rsidR="00BD7F76" w:rsidRPr="00D21FB8">
        <w:rPr>
          <w:rFonts w:ascii="Times New Roman" w:eastAsia="Times New Roman" w:hAnsi="Times New Roman" w:cs="Times New Roman"/>
          <w:i/>
          <w:sz w:val="24"/>
          <w:szCs w:val="24"/>
        </w:rPr>
        <w:t>Passerellidae</w:t>
      </w:r>
      <w:r w:rsidR="00BD7F76">
        <w:rPr>
          <w:rFonts w:ascii="Times New Roman" w:eastAsia="Times New Roman" w:hAnsi="Times New Roman" w:cs="Times New Roman"/>
          <w:sz w:val="24"/>
          <w:szCs w:val="24"/>
        </w:rPr>
        <w:t>)</w:t>
      </w:r>
      <w:r w:rsidRPr="00C36203">
        <w:rPr>
          <w:rFonts w:ascii="Times New Roman" w:hAnsi="Times New Roman" w:cs="Times New Roman"/>
          <w:sz w:val="24"/>
        </w:rPr>
        <w:t xml:space="preserve"> </w:t>
      </w:r>
      <w:r w:rsidRPr="00C36203">
        <w:rPr>
          <w:rFonts w:ascii="Times New Roman" w:hAnsi="Times New Roman" w:cs="Times New Roman"/>
          <w:sz w:val="24"/>
        </w:rPr>
        <w:fldChar w:fldCharType="begin" w:fldLock="1"/>
      </w:r>
      <w:r w:rsidR="001A5294" w:rsidRPr="00C36203">
        <w:rPr>
          <w:rFonts w:ascii="Times New Roman" w:hAnsi="Times New Roman" w:cs="Times New Roman"/>
          <w:sz w:val="24"/>
        </w:rPr>
        <w:instrText>ADDIN CSL_CITATION {"citationItems":[{"id":"ITEM-1","itemData":{"DOI":"10.1126/science.aaw1313","ISSN":"10959203","PMID":"31604313","abstract":"Species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Marra","given":"Peter P.","non-dropping-particle":"","parse-names":false,"suffix":""}],"container-title":"Science","id":"ITEM-1","issue":"6461","issued":{"date-parts":[["2019"]]},"page":"120-124","title":"Decline of the North American avifauna","type":"article-journal","volume":"366"},"uris":["http://www.mendeley.com/documents/?uuid=3332a8c0-1f52-4c95-beae-1c37e0c3e302"]}],"mendeley":{"formattedCitation":"(Rosenberg et al., 2019)","plainTextFormattedCitation":"(Rosenberg et al., 2019)","previouslyFormattedCitation":"(Rosenberg et al., 2019)"},"properties":{"noteIndex":0},"schema":"https://github.com/citation-style-language/schema/raw/master/csl-citation.json"}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(Rosenberg et al., 2019)</w:t>
      </w:r>
      <w:r w:rsidRPr="00C36203">
        <w:rPr>
          <w:rFonts w:ascii="Times New Roman" w:hAnsi="Times New Roman" w:cs="Times New Roman"/>
          <w:sz w:val="24"/>
        </w:rPr>
        <w:fldChar w:fldCharType="end"/>
      </w:r>
      <w:r w:rsidRPr="00C36203">
        <w:rPr>
          <w:rFonts w:ascii="Times New Roman" w:hAnsi="Times New Roman" w:cs="Times New Roman"/>
          <w:sz w:val="24"/>
        </w:rPr>
        <w:t>.</w:t>
      </w:r>
      <w:r w:rsidR="001A5294" w:rsidRPr="00C36203">
        <w:rPr>
          <w:rFonts w:ascii="Times New Roman" w:hAnsi="Times New Roman" w:cs="Times New Roman"/>
          <w:sz w:val="24"/>
        </w:rPr>
        <w:t xml:space="preserve"> It is also important to include that the two statements abov</w:t>
      </w:r>
      <w:r w:rsidR="00BD7F76">
        <w:rPr>
          <w:rFonts w:ascii="Times New Roman" w:hAnsi="Times New Roman" w:cs="Times New Roman"/>
          <w:sz w:val="24"/>
        </w:rPr>
        <w:t>e are an overestimate, given this study’s</w:t>
      </w:r>
      <w:r w:rsidR="001A5294" w:rsidRPr="00C36203">
        <w:rPr>
          <w:rFonts w:ascii="Times New Roman" w:hAnsi="Times New Roman" w:cs="Times New Roman"/>
          <w:sz w:val="24"/>
        </w:rPr>
        <w:t xml:space="preserve"> estimated loss in only breeding populations </w:t>
      </w:r>
      <w:r w:rsidR="001A5294" w:rsidRPr="00C36203">
        <w:rPr>
          <w:rFonts w:ascii="Times New Roman" w:hAnsi="Times New Roman" w:cs="Times New Roman"/>
          <w:sz w:val="24"/>
        </w:rPr>
        <w:fldChar w:fldCharType="begin" w:fldLock="1"/>
      </w:r>
      <w:r w:rsidR="005F3C8F" w:rsidRPr="00C36203">
        <w:rPr>
          <w:rFonts w:ascii="Times New Roman" w:hAnsi="Times New Roman" w:cs="Times New Roman"/>
          <w:sz w:val="24"/>
        </w:rPr>
        <w:instrText>ADDIN CSL_CITATION {"citationItems":[{"id":"ITEM-1","itemData":{"DOI":"10.1126/science.aaw1313","ISSN":"10959203","PMID":"31604313","abstract":"Species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Marra","given":"Peter P.","non-dropping-particle":"","parse-names":false,"suffix":""}],"container-title":"Science","id":"ITEM-1","issue":"6461","issued":{"date-parts":[["2019"]]},"page":"120-124","title":"Decline of the North American avifauna","type":"article-journal","volume":"366"},"uris":["http://www.mendeley.com/documents/?uuid=3332a8c0-1f52-4c95-beae-1c37e0c3e302"]}],"mendeley":{"formattedCitation":"(Rosenberg et al., 2019)","plainTextFormattedCitation":"(Rosenberg et al., 2019)","previouslyFormattedCitation":"(Rosenberg et al., 2019)"},"properties":{"noteIndex":0},"schema":"https://github.com/citation-style-language/schema/raw/master/csl-citation.json"}</w:instrText>
      </w:r>
      <w:r w:rsidR="001A5294" w:rsidRPr="00C36203">
        <w:rPr>
          <w:rFonts w:ascii="Times New Roman" w:hAnsi="Times New Roman" w:cs="Times New Roman"/>
          <w:sz w:val="24"/>
        </w:rPr>
        <w:fldChar w:fldCharType="separate"/>
      </w:r>
      <w:r w:rsidR="001A5294" w:rsidRPr="00C36203">
        <w:rPr>
          <w:rFonts w:ascii="Times New Roman" w:hAnsi="Times New Roman" w:cs="Times New Roman"/>
          <w:noProof/>
          <w:sz w:val="24"/>
        </w:rPr>
        <w:t>(Rosenberg et al., 2019)</w:t>
      </w:r>
      <w:r w:rsidR="001A5294" w:rsidRPr="00C36203">
        <w:rPr>
          <w:rFonts w:ascii="Times New Roman" w:hAnsi="Times New Roman" w:cs="Times New Roman"/>
          <w:sz w:val="24"/>
        </w:rPr>
        <w:fldChar w:fldCharType="end"/>
      </w:r>
      <w:r w:rsidR="001A5294" w:rsidRPr="00C36203">
        <w:rPr>
          <w:rFonts w:ascii="Times New Roman" w:hAnsi="Times New Roman" w:cs="Times New Roman"/>
          <w:sz w:val="24"/>
        </w:rPr>
        <w:t xml:space="preserve">. </w:t>
      </w:r>
    </w:p>
    <w:p w14:paraId="0AD1441A" w14:textId="24EA3A18" w:rsidR="00C22C8B" w:rsidRPr="00C36203" w:rsidRDefault="00D21FB8" w:rsidP="00C22C8B">
      <w:pPr>
        <w:ind w:firstLine="720"/>
        <w:rPr>
          <w:rFonts w:ascii="Times New Roman" w:hAnsi="Times New Roman" w:cs="Times New Roman"/>
          <w:sz w:val="24"/>
        </w:rPr>
      </w:pPr>
      <w:r>
        <w:rPr>
          <w:rFonts w:ascii="Times New Roman" w:hAnsi="Times New Roman" w:cs="Times New Roman"/>
          <w:sz w:val="24"/>
        </w:rPr>
        <w:t>Birds can be excellent</w:t>
      </w:r>
      <w:r w:rsidR="00C22C8B" w:rsidRPr="00C36203">
        <w:rPr>
          <w:rFonts w:ascii="Times New Roman" w:hAnsi="Times New Roman" w:cs="Times New Roman"/>
          <w:sz w:val="24"/>
        </w:rPr>
        <w:t xml:space="preserve"> indicators of climate change for several factors, one </w:t>
      </w:r>
      <w:r>
        <w:rPr>
          <w:rFonts w:ascii="Times New Roman" w:hAnsi="Times New Roman" w:cs="Times New Roman"/>
          <w:sz w:val="24"/>
        </w:rPr>
        <w:t>central factor</w:t>
      </w:r>
      <w:r w:rsidR="00C22C8B" w:rsidRPr="00C36203">
        <w:rPr>
          <w:rFonts w:ascii="Times New Roman" w:hAnsi="Times New Roman" w:cs="Times New Roman"/>
          <w:sz w:val="24"/>
        </w:rPr>
        <w:t xml:space="preserve"> being their phenological cues </w:t>
      </w:r>
      <w:r w:rsidR="00C22C8B" w:rsidRPr="00C36203">
        <w:rPr>
          <w:rFonts w:ascii="Times New Roman" w:hAnsi="Times New Roman" w:cs="Times New Roman"/>
          <w:sz w:val="24"/>
        </w:rPr>
        <w:fldChar w:fldCharType="begin" w:fldLock="1"/>
      </w:r>
      <w:r w:rsidR="00C22C8B" w:rsidRPr="00C36203">
        <w:rPr>
          <w:rFonts w:ascii="Times New Roman" w:hAnsi="Times New Roman" w:cs="Times New Roman"/>
          <w:sz w:val="24"/>
        </w:rPr>
        <w:instrText>ADDIN CSL_CITATION {"citationItems":[{"id":"ITEM-1","itemData":{"DOI":"10.1016/S0065-2504(04)35005-1","ISBN":"0120139359","ISSN":"00652504","abstract":"Climate change is apparent as an advancement of spring phenology. However, there is no a priori reason to expect that all components of food chains will shift their phenology at the same rate. This differential shift will lead to mistimed reproduction in many species, including seasonally breeding birds. We argue that climate change induced mistiming in avian reproduction occurs because there is a substantial period between the moment of decision making on when to reproduce and the moment at which selection operates on this decision. Climate change is therefore likely to differentially alter the environment of decision-making and the environment of selection. We discuss the potential consequences of such mistiming, and identify a number of ways in which either individual birds or bird populations potentially can adapt to reproductive mistiming. © 2004 Elsevier Ltd. All rights reserved.","author":[{"dropping-particle":"","family":"Visser","given":"Marcel E.","non-dropping-particle":"","parse-names":false,"suffix":""},{"dropping-particle":"","family":"Both","given":"Christiaan","non-dropping-particle":"","parse-names":false,"suffix":""},{"dropping-particle":"","family":"Lambrechts","given":"Marcel M.","non-dropping-particle":"","parse-names":false,"suffix":""}],"container-title":"Advances in Ecological Research","id":"ITEM-1","issued":{"date-parts":[["2004","1","1"]]},"page":"89-110","publisher":"Academic Press","title":"Global Climate Change Leads to Mistimed Avian Reproduction","type":"article","volume":"35"},"uris":["http://www.mendeley.com/documents/?uuid=401fef68-0f88-3c6f-b6a5-3843fda56f17"]}],"mendeley":{"formattedCitation":"(Visser et al., 2004)","plainTextFormattedCitation":"(Visser et al., 2004)","previouslyFormattedCitation":"(Visser et al., 2004)"},"properties":{"noteIndex":0},"schema":"https://github.com/citation-style-language/schema/raw/master/csl-citation.json"}</w:instrText>
      </w:r>
      <w:r w:rsidR="00C22C8B" w:rsidRPr="00C36203">
        <w:rPr>
          <w:rFonts w:ascii="Times New Roman" w:hAnsi="Times New Roman" w:cs="Times New Roman"/>
          <w:sz w:val="24"/>
        </w:rPr>
        <w:fldChar w:fldCharType="separate"/>
      </w:r>
      <w:r w:rsidR="00C22C8B" w:rsidRPr="00C36203">
        <w:rPr>
          <w:rFonts w:ascii="Times New Roman" w:hAnsi="Times New Roman" w:cs="Times New Roman"/>
          <w:noProof/>
          <w:sz w:val="24"/>
        </w:rPr>
        <w:t>(Visser et al., 2004)</w:t>
      </w:r>
      <w:r w:rsidR="00C22C8B" w:rsidRPr="00C36203">
        <w:rPr>
          <w:rFonts w:ascii="Times New Roman" w:hAnsi="Times New Roman" w:cs="Times New Roman"/>
          <w:sz w:val="24"/>
        </w:rPr>
        <w:fldChar w:fldCharType="end"/>
      </w:r>
      <w:r w:rsidR="00C22C8B" w:rsidRPr="00C36203">
        <w:rPr>
          <w:rFonts w:ascii="Times New Roman" w:hAnsi="Times New Roman" w:cs="Times New Roman"/>
          <w:sz w:val="24"/>
        </w:rPr>
        <w:t>.  Increasing spring temperatures due to global warming has been shown to advance spring phenolo</w:t>
      </w:r>
      <w:r w:rsidR="00BD7F76">
        <w:rPr>
          <w:rFonts w:ascii="Times New Roman" w:hAnsi="Times New Roman" w:cs="Times New Roman"/>
          <w:sz w:val="24"/>
        </w:rPr>
        <w:t>g</w:t>
      </w:r>
      <w:r w:rsidR="00C22C8B" w:rsidRPr="00C36203">
        <w:rPr>
          <w:rFonts w:ascii="Times New Roman" w:hAnsi="Times New Roman" w:cs="Times New Roman"/>
          <w:sz w:val="24"/>
        </w:rPr>
        <w:t xml:space="preserve">ical events </w:t>
      </w:r>
      <w:r w:rsidR="00C22C8B" w:rsidRPr="00C36203">
        <w:rPr>
          <w:rFonts w:ascii="Times New Roman" w:hAnsi="Times New Roman" w:cs="Times New Roman"/>
          <w:sz w:val="24"/>
        </w:rPr>
        <w:fldChar w:fldCharType="begin" w:fldLock="1"/>
      </w:r>
      <w:r w:rsidR="00C22C8B" w:rsidRPr="00C36203">
        <w:rPr>
          <w:rFonts w:ascii="Times New Roman" w:hAnsi="Times New Roman" w:cs="Times New Roman"/>
          <w:sz w:val="24"/>
        </w:rPr>
        <w:instrText>ADDIN CSL_CITATION {"citationItems":[{"id":"ITEM-1","itemData":{"DOI":"10.1098/rspb.2019.0952","ISSN":"14712954","PMID":"31409248","abstract":"Establishing the cues or constraints that influence avian timing of breeding is the key to accurate prediction of future phenology. This study aims to identify the aspects of the environment that predict the timing of two measures of breeding phenology (nest initiation and egg laying date) in an insectivorous woodland passerine, the blue tit (Cyanistes caeruleus). We analyse data collected from a 220 km, 40-site transect over 3 years and consider spring temperatures, tree leafing phenology, invertebrate availability and photoperiod as predictors of breeding phenology. We find that mean night-time temperature in early spring is the strongest predictor of both nest initiation and lay date and suggest this finding is most consistent with temperature acting as a constraint on breeding activity. Birch budburst phenology significantly predicts lay date additionally to temperature, either as a direct cue or indirectly via a correlated variable. We use cross-validation to show that our model accurately predicts lay date in two further years and find that similar variables predict lay date well across the UK national nest record scheme. This work refines our understanding of the principal factors influencing the timing of tit reproductive phenology and suggests that temperature may have both a direct and indirect effect.","author":[{"dropping-particle":"","family":"Shutt","given":"Jack D.","non-dropping-particle":"","parse-names":false,"suffix":""},{"dropping-particle":"","family":"Cabello","given":"Irene Benedicto","non-dropping-particle":"","parse-names":false,"suffix":""},{"dropping-particle":"","family":"Keogan","given":"Katharine","non-dropping-particle":"","parse-names":false,"suffix":""},{"dropping-particle":"","family":"Leech","given":"David I.","non-dropping-particle":"","parse-names":false,"suffix":""},{"dropping-particle":"","family":"Samplonius","given":"Jelmer M.","non-dropping-particle":"","parse-names":false,"suffix":""},{"dropping-particle":"","family":"Whittle","given":"Lorienne","non-dropping-particle":"","parse-names":false,"suffix":""},{"dropping-particle":"","family":"Burgess","given":"Malcolm D.","non-dropping-particle":"","parse-names":false,"suffix":""},{"dropping-particle":"","family":"Phillimore","given":"Albert B.","non-dropping-particle":"","parse-names":false,"suffix":""}],"container-title":"Proceedings of the Royal Society B: Biological Sciences","id":"ITEM-1","issue":"1908","issued":{"date-parts":[["2019"]]},"title":"The environmental predictors of spatiotemporal variation in the breeding phenology of a passerine bird","type":"article-journal","volume":"286"},"uris":["http://www.mendeley.com/documents/?uuid=258cde6f-767d-452d-b44c-1a23c2926e2b"]},{"id":"ITEM-2","itemData":{"DOI":"10.1155/2017/2142075","ISSN":"1687-8477","abstract":"Migration represents a significant physiological challenge for birds, and increasing ambient temperatures due to global climate change may add to birds&amp;#x2019; physiological burden during migration. We analyzed migration timing in a central New York county and two counties in the Adirondack region by using data from the citizen science network, eBird, and correlating it with historical temperature data. Species of birds sighted in Central NY (&lt;inline-formula&gt;&lt;mml:math xmlns:mml=\"http://www.w3.org/1998/Math/MathML\" id=\"M1\"&gt;&lt;mml:mi&gt;N&lt;/mml:mi&gt;&lt;mml:mo&gt;=&lt;/mml:mo&gt;&lt;mml:mn fontstyle=\"italic\"&gt;195&lt;/mml:mn&gt;&lt;/mml:math&gt;&lt;/inline-formula&gt;) and the Adirondack region (&lt;inline-formula&gt;&lt;mml:math xmlns:mml=\"http://www.w3.org/1998/Math/MathML\" id=\"M2\"&gt;&lt;mml:mi&gt;N&lt;/mml:mi&gt;&lt;mml:mo&gt;=&lt;/mml:mo&gt;&lt;mml:mn fontstyle=\"italic\"&gt;199&lt;/mml:mn&gt;&lt;/mml:math&gt;&lt;/inline-formula&gt;) were categorized into year-round residents and one- and two-stopover groupings based on eBird observations. Using linear regressions, we looked at various relationships between temperature and variables relating to birds&amp;#x2019; migration across 2010&amp;#x2013;2015. Of the total 195 species used within this data in Central NY, 35 species showed some alteration in their migration timing or in the temperature regime they experienced while breeding or on migration stopover. In the Adirondack region, of the total 199 species used within this dataset, 43 species showed some alteration in their migration timing or experienced significantly colder or warmer temperatures while breeding or on migration stopover during 2010&amp;#x2013;2015. Additionally, many of the bird species affected by temperature changes in the state of New York and those that altered migration timing tended to be long-distance migrants.       ","author":[{"dropping-particle":"","family":"Pudalov","given":"Natalie","non-dropping-particle":"","parse-names":false,"suffix":""},{"dropping-particle":"","family":"Ziatek","given":"Sydney","non-dropping-particle":"","parse-names":false,"suffix":""},{"dropping-particle":"","family":"Jimenez","given":"Ana Gabriela","non-dropping-particle":"","parse-names":false,"suffix":""}],"container-title":"International Journal of Zoology","editor":[{"dropping-particle":"","family":"Burda","given":"Hynek","non-dropping-particle":"","parse-names":false,"suffix":""}],"id":"ITEM-2","issued":{"date-parts":[["2017"]]},"page":"2142075","publisher":"Hindawi","title":"Birds in New York State Have Altered Their Migration Timing and Are Experiencing Different Thermal Regimes While Breeding or on Stopover from 2010 to 2015","type":"article-journal","volume":"2017"},"uris":["http://www.mendeley.com/documents/?uuid=478f6f32-d281-4dd7-b4b9-8a80cd7d833a"]}],"mendeley":{"formattedCitation":"(Pudalov et al., 2017; Shutt et al., 2019)","plainTextFormattedCitation":"(Pudalov et al., 2017; Shutt et al., 2019)","previouslyFormattedCitation":"(Pudalov et al., 2017; Shutt et al., 2019)"},"properties":{"noteIndex":0},"schema":"https://github.com/citation-style-language/schema/raw/master/csl-citation.json"}</w:instrText>
      </w:r>
      <w:r w:rsidR="00C22C8B" w:rsidRPr="00C36203">
        <w:rPr>
          <w:rFonts w:ascii="Times New Roman" w:hAnsi="Times New Roman" w:cs="Times New Roman"/>
          <w:sz w:val="24"/>
        </w:rPr>
        <w:fldChar w:fldCharType="separate"/>
      </w:r>
      <w:r w:rsidR="00C22C8B" w:rsidRPr="00C36203">
        <w:rPr>
          <w:rFonts w:ascii="Times New Roman" w:hAnsi="Times New Roman" w:cs="Times New Roman"/>
          <w:noProof/>
          <w:sz w:val="24"/>
        </w:rPr>
        <w:t>(Pudalov et al., 2017; Shutt et al., 2019)</w:t>
      </w:r>
      <w:r w:rsidR="00C22C8B" w:rsidRPr="00C36203">
        <w:rPr>
          <w:rFonts w:ascii="Times New Roman" w:hAnsi="Times New Roman" w:cs="Times New Roman"/>
          <w:sz w:val="24"/>
        </w:rPr>
        <w:fldChar w:fldCharType="end"/>
      </w:r>
      <w:r w:rsidR="00C22C8B" w:rsidRPr="00C36203">
        <w:rPr>
          <w:rFonts w:ascii="Times New Roman" w:hAnsi="Times New Roman" w:cs="Times New Roman"/>
          <w:sz w:val="24"/>
        </w:rPr>
        <w:t xml:space="preserve">. These events will be a key factor in determining the cues for migration and the timing of breeding seasons </w:t>
      </w:r>
      <w:r w:rsidR="00C22C8B" w:rsidRPr="00C36203">
        <w:rPr>
          <w:rFonts w:ascii="Times New Roman" w:hAnsi="Times New Roman" w:cs="Times New Roman"/>
          <w:sz w:val="24"/>
        </w:rPr>
        <w:fldChar w:fldCharType="begin" w:fldLock="1"/>
      </w:r>
      <w:r w:rsidR="00C22C8B" w:rsidRPr="00C36203">
        <w:rPr>
          <w:rFonts w:ascii="Times New Roman" w:hAnsi="Times New Roman" w:cs="Times New Roman"/>
          <w:sz w:val="24"/>
        </w:rPr>
        <w:instrText>ADDIN CSL_CITATION {"citationItems":[{"id":"ITEM-1","itemData":{"DOI":"10.1016/S0065-2504(04)35005-1","ISBN":"0120139359","ISSN":"00652504","abstract":"Climate change is apparent as an advancement of spring phenology. However, there is no a priori reason to expect that all components of food chains will shift their phenology at the same rate. This differential shift will lead to mistimed reproduction in many species, including seasonally breeding birds. We argue that climate change induced mistiming in avian reproduction occurs because there is a substantial period between the moment of decision making on when to reproduce and the moment at which selection operates on this decision. Climate change is therefore likely to differentially alter the environment of decision-making and the environment of selection. We discuss the potential consequences of such mistiming, and identify a number of ways in which either individual birds or bird populations potentially can adapt to reproductive mistiming. © 2004 Elsevier Ltd. All rights reserved.","author":[{"dropping-particle":"","family":"Visser","given":"Marcel E.","non-dropping-particle":"","parse-names":false,"suffix":""},{"dropping-particle":"","family":"Both","given":"Christiaan","non-dropping-particle":"","parse-names":false,"suffix":""},{"dropping-particle":"","family":"Lambrechts","given":"Marcel M.","non-dropping-particle":"","parse-names":false,"suffix":""}],"container-title":"Advances in Ecological Research","id":"ITEM-1","issued":{"date-parts":[["2004","1","1"]]},"page":"89-110","publisher":"Academic Press","title":"Global Climate Change Leads to Mistimed Avian Reproduction","type":"article","volume":"35"},"uris":["http://www.mendeley.com/documents/?uuid=401fef68-0f88-3c6f-b6a5-3843fda56f17"]},{"id":"ITEM-2","itemData":{"DOI":"10.1098/rspb.2005.3356","ISSN":"14712970","PMID":"16321776","abstract":"Climate change has led to shifts in phenology in many species distributed widely across taxonomic groups. It is, however, unclear how we should interpret these shifts without some sort of a yardstick: a measure that will reflect how much a species should be shifting to match the change in its environment caused by climate change. Here, we assume that the shift in the phenology of a species' food abundance is, by a first approximation, an appropriate yardstick. We review the few examples that are available, ranging from birds to marine plankton. In almost all of these examples, the phenology of the focal species shifts either too little (five out of 11) or too much (three out of 11) compared to the yardstick. Thus, many species are becoming mistimed due to climate change. We urge researchers with long-term datasets on phenology to link their data with those that may serve as a yardstick, because documentation of the incidence of climate change-induced mistiming is crucial in assessing the impact of global climate change on the natural world. © 2005 The Royal Society.","author":[{"dropping-particle":"","family":"Visser","given":"Marcel E.","non-dropping-particle":"","parse-names":false,"suffix":""},{"dropping-particle":"","family":"Both","given":"Christiaan","non-dropping-particle":"","parse-names":false,"suffix":""}],"container-title":"Proceedings of the Royal Society B: Biological Sciences","id":"ITEM-2","issue":"1581","issued":{"date-parts":[["2005"]]},"page":"2561-2569","title":"Shifts in phenology due to global climate change: The need for a yardstick","type":"article-journal","volume":"272"},"uris":["http://www.mendeley.com/documents/?uuid=4f5b14ae-2780-43d8-ad20-a83ba9cacd28"]},{"id":"ITEM-3","itemData":{"DOI":"10.1098/rspb.2019.0952","ISSN":"14712954","PMID":"31409248","abstract":"Establishing the cues or constraints that influence avian timing of breeding is the key to accurate prediction of future phenology. This study aims to identify the aspects of the environment that predict the timing of two measures of breeding phenology (nest initiation and egg laying date) in an insectivorous woodland passerine, the blue tit (Cyanistes caeruleus). We analyse data collected from a 220 km, 40-site transect over 3 years and consider spring temperatures, tree leafing phenology, invertebrate availability and photoperiod as predictors of breeding phenology. We find that mean night-time temperature in early spring is the strongest predictor of both nest initiation and lay date and suggest this finding is most consistent with temperature acting as a constraint on breeding activity. Birch budburst phenology significantly predicts lay date additionally to temperature, either as a direct cue or indirectly via a correlated variable. We use cross-validation to show that our model accurately predicts lay date in two further years and find that similar variables predict lay date well across the UK national nest record scheme. This work refines our understanding of the principal factors influencing the timing of tit reproductive phenology and suggests that temperature may have both a direct and indirect effect.","author":[{"dropping-particle":"","family":"Shutt","given":"Jack D.","non-dropping-particle":"","parse-names":false,"suffix":""},{"dropping-particle":"","family":"Cabello","given":"Irene Benedicto","non-dropping-particle":"","parse-names":false,"suffix":""},{"dropping-particle":"","family":"Keogan","given":"Katharine","non-dropping-particle":"","parse-names":false,"suffix":""},{"dropping-particle":"","family":"Leech","given":"David I.","non-dropping-particle":"","parse-names":false,"suffix":""},{"dropping-particle":"","family":"Samplonius","given":"Jelmer M.","non-dropping-particle":"","parse-names":false,"suffix":""},{"dropping-particle":"","family":"Whittle","given":"Lorienne","non-dropping-particle":"","parse-names":false,"suffix":""},{"dropping-particle":"","family":"Burgess","given":"Malcolm D.","non-dropping-particle":"","parse-names":false,"suffix":""},{"dropping-particle":"","family":"Phillimore","given":"Albert B.","non-dropping-particle":"","parse-names":false,"suffix":""}],"container-title":"Proceedings of the Royal Society B: Biological Sciences","id":"ITEM-3","issue":"1908","issued":{"date-parts":[["2019"]]},"title":"The environmental predictors of spatiotemporal variation in the breeding phenology of a passerine bird","type":"article-journal","volume":"286"},"uris":["http://www.mendeley.com/documents/?uuid=258cde6f-767d-452d-b44c-1a23c2926e2b"]}],"mendeley":{"formattedCitation":"(Shutt et al., 2019; Visser et al., 2004; Visser &amp; Both, 2005)","plainTextFormattedCitation":"(Shutt et al., 2019; Visser et al., 2004; Visser &amp; Both, 2005)","previouslyFormattedCitation":"(Shutt et al., 2019; Visser et al., 2004; Visser &amp; Both, 2005)"},"properties":{"noteIndex":0},"schema":"https://github.com/citation-style-language/schema/raw/master/csl-citation.json"}</w:instrText>
      </w:r>
      <w:r w:rsidR="00C22C8B" w:rsidRPr="00C36203">
        <w:rPr>
          <w:rFonts w:ascii="Times New Roman" w:hAnsi="Times New Roman" w:cs="Times New Roman"/>
          <w:sz w:val="24"/>
        </w:rPr>
        <w:fldChar w:fldCharType="separate"/>
      </w:r>
      <w:r w:rsidR="00C22C8B" w:rsidRPr="00C36203">
        <w:rPr>
          <w:rFonts w:ascii="Times New Roman" w:hAnsi="Times New Roman" w:cs="Times New Roman"/>
          <w:noProof/>
          <w:sz w:val="24"/>
        </w:rPr>
        <w:t>(Shutt et al., 2019; Visser et al., 2004; Visser &amp; Both, 2005)</w:t>
      </w:r>
      <w:r w:rsidR="00C22C8B" w:rsidRPr="00C36203">
        <w:rPr>
          <w:rFonts w:ascii="Times New Roman" w:hAnsi="Times New Roman" w:cs="Times New Roman"/>
          <w:sz w:val="24"/>
        </w:rPr>
        <w:fldChar w:fldCharType="end"/>
      </w:r>
      <w:r w:rsidR="00C22C8B" w:rsidRPr="00C36203">
        <w:rPr>
          <w:rFonts w:ascii="Times New Roman" w:hAnsi="Times New Roman" w:cs="Times New Roman"/>
          <w:sz w:val="24"/>
        </w:rPr>
        <w:t xml:space="preserve">. The birds’ plasticity of these cues from changes brought by climate change will be an important factor in </w:t>
      </w:r>
      <w:r>
        <w:rPr>
          <w:rFonts w:ascii="Times New Roman" w:hAnsi="Times New Roman" w:cs="Times New Roman"/>
          <w:sz w:val="24"/>
        </w:rPr>
        <w:t>species’ ability to acclimate</w:t>
      </w:r>
      <w:r w:rsidR="00C22C8B" w:rsidRPr="00C36203">
        <w:rPr>
          <w:rFonts w:ascii="Times New Roman" w:hAnsi="Times New Roman" w:cs="Times New Roman"/>
          <w:sz w:val="24"/>
        </w:rPr>
        <w:t xml:space="preserve"> </w:t>
      </w:r>
      <w:r w:rsidR="00C22C8B" w:rsidRPr="00C36203">
        <w:rPr>
          <w:rFonts w:ascii="Times New Roman" w:hAnsi="Times New Roman" w:cs="Times New Roman"/>
          <w:sz w:val="24"/>
        </w:rPr>
        <w:fldChar w:fldCharType="begin" w:fldLock="1"/>
      </w:r>
      <w:r w:rsidR="00C22C8B" w:rsidRPr="00C36203">
        <w:rPr>
          <w:rFonts w:ascii="Times New Roman" w:hAnsi="Times New Roman" w:cs="Times New Roman"/>
          <w:sz w:val="24"/>
        </w:rPr>
        <w:instrText>ADDIN CSL_CITATION {"citationItems":[{"id":"ITEM-1","itemData":{"author":[{"dropping-particle":"","family":"Dunn","given":"Peter O","non-dropping-particle":"","parse-names":false,"suffix":""},{"dropping-particle":"","family":"Winkler","given":"David W","non-dropping-particle":"","parse-names":false,"suffix":""}],"id":"ITEM-1","issue":"January","issued":{"date-parts":[["2010"]]},"title":"Effects of climate change on timing of breeding and reproductive success in birds","type":"article-journal"},"uris":["http://www.mendeley.com/documents/?uuid=e321a2b6-8f8c-45e4-920c-0066512dbdbc"]}],"mendeley":{"formattedCitation":"(Dunn &amp; Winkler, 2010)","plainTextFormattedCitation":"(Dunn &amp; Winkler, 2010)","previouslyFormattedCitation":"(Dunn &amp; Winkler, 2010)"},"properties":{"noteIndex":0},"schema":"https://github.com/citation-style-language/schema/raw/master/csl-citation.json"}</w:instrText>
      </w:r>
      <w:r w:rsidR="00C22C8B" w:rsidRPr="00C36203">
        <w:rPr>
          <w:rFonts w:ascii="Times New Roman" w:hAnsi="Times New Roman" w:cs="Times New Roman"/>
          <w:sz w:val="24"/>
        </w:rPr>
        <w:fldChar w:fldCharType="separate"/>
      </w:r>
      <w:r w:rsidR="00C22C8B" w:rsidRPr="00C36203">
        <w:rPr>
          <w:rFonts w:ascii="Times New Roman" w:hAnsi="Times New Roman" w:cs="Times New Roman"/>
          <w:noProof/>
          <w:sz w:val="24"/>
        </w:rPr>
        <w:t>(Dunn &amp; Winkler, 2010)</w:t>
      </w:r>
      <w:r w:rsidR="00C22C8B" w:rsidRPr="00C36203">
        <w:rPr>
          <w:rFonts w:ascii="Times New Roman" w:hAnsi="Times New Roman" w:cs="Times New Roman"/>
          <w:sz w:val="24"/>
        </w:rPr>
        <w:fldChar w:fldCharType="end"/>
      </w:r>
      <w:r w:rsidR="00C22C8B" w:rsidRPr="00C36203">
        <w:rPr>
          <w:rFonts w:ascii="Times New Roman" w:hAnsi="Times New Roman" w:cs="Times New Roman"/>
          <w:sz w:val="24"/>
        </w:rPr>
        <w:t xml:space="preserve">. Plasticity is defined as the ability of a genotype to change its phenotype after a change in environmental conditions </w:t>
      </w:r>
      <w:r w:rsidR="00C22C8B" w:rsidRPr="00C36203">
        <w:rPr>
          <w:rFonts w:ascii="Times New Roman" w:hAnsi="Times New Roman" w:cs="Times New Roman"/>
          <w:sz w:val="24"/>
        </w:rPr>
        <w:fldChar w:fldCharType="begin" w:fldLock="1"/>
      </w:r>
      <w:r w:rsidR="00C22C8B" w:rsidRPr="00C36203">
        <w:rPr>
          <w:rFonts w:ascii="Times New Roman" w:hAnsi="Times New Roman" w:cs="Times New Roman"/>
          <w:sz w:val="24"/>
        </w:rPr>
        <w:instrText>ADDIN CSL_CITATION {"citationItems":[{"id":"ITEM-1","itemData":{"author":[{"dropping-particle":"","family":"Dunn","given":"Peter O","non-dropping-particle":"","parse-names":false,"suffix":""},{"dropping-particle":"","family":"Winkler","given":"David W","non-dropping-particle":"","parse-names":false,"suffix":""}],"id":"ITEM-1","issue":"January","issued":{"date-parts":[["2010"]]},"title":"Effects of climate change on timing of breeding and reproductive success in birds","type":"article-journal"},"uris":["http://www.mendeley.com/documents/?uuid=e321a2b6-8f8c-45e4-920c-0066512dbdbc"]}],"mendeley":{"formattedCitation":"(Dunn &amp; Winkler, 2010)","plainTextFormattedCitation":"(Dunn &amp; Winkler, 2010)","previouslyFormattedCitation":"(Dunn &amp; Winkler, 2010)"},"properties":{"noteIndex":0},"schema":"https://github.com/citation-style-language/schema/raw/master/csl-citation.json"}</w:instrText>
      </w:r>
      <w:r w:rsidR="00C22C8B" w:rsidRPr="00C36203">
        <w:rPr>
          <w:rFonts w:ascii="Times New Roman" w:hAnsi="Times New Roman" w:cs="Times New Roman"/>
          <w:sz w:val="24"/>
        </w:rPr>
        <w:fldChar w:fldCharType="separate"/>
      </w:r>
      <w:r w:rsidR="00C22C8B" w:rsidRPr="00C36203">
        <w:rPr>
          <w:rFonts w:ascii="Times New Roman" w:hAnsi="Times New Roman" w:cs="Times New Roman"/>
          <w:noProof/>
          <w:sz w:val="24"/>
        </w:rPr>
        <w:t xml:space="preserve">(Dunn </w:t>
      </w:r>
      <w:r w:rsidR="00C22C8B" w:rsidRPr="00C36203">
        <w:rPr>
          <w:rFonts w:ascii="Times New Roman" w:hAnsi="Times New Roman" w:cs="Times New Roman"/>
          <w:noProof/>
          <w:sz w:val="24"/>
        </w:rPr>
        <w:lastRenderedPageBreak/>
        <w:t>&amp; Winkler, 2010)</w:t>
      </w:r>
      <w:r w:rsidR="00C22C8B" w:rsidRPr="00C36203">
        <w:rPr>
          <w:rFonts w:ascii="Times New Roman" w:hAnsi="Times New Roman" w:cs="Times New Roman"/>
          <w:sz w:val="24"/>
        </w:rPr>
        <w:fldChar w:fldCharType="end"/>
      </w:r>
      <w:r w:rsidR="00C22C8B" w:rsidRPr="00C36203">
        <w:rPr>
          <w:rFonts w:ascii="Times New Roman" w:hAnsi="Times New Roman" w:cs="Times New Roman"/>
          <w:sz w:val="24"/>
        </w:rPr>
        <w:t>.  Some populations will be able to adapt to thes</w:t>
      </w:r>
      <w:r>
        <w:rPr>
          <w:rFonts w:ascii="Times New Roman" w:hAnsi="Times New Roman" w:cs="Times New Roman"/>
          <w:sz w:val="24"/>
        </w:rPr>
        <w:t xml:space="preserve">e changes in the environment by altering </w:t>
      </w:r>
      <w:r w:rsidR="00C22C8B" w:rsidRPr="00C36203">
        <w:rPr>
          <w:rFonts w:ascii="Times New Roman" w:hAnsi="Times New Roman" w:cs="Times New Roman"/>
          <w:sz w:val="24"/>
        </w:rPr>
        <w:t xml:space="preserve">the timing or </w:t>
      </w:r>
      <w:r>
        <w:rPr>
          <w:rFonts w:ascii="Times New Roman" w:hAnsi="Times New Roman" w:cs="Times New Roman"/>
          <w:sz w:val="24"/>
        </w:rPr>
        <w:t>impact</w:t>
      </w:r>
      <w:r w:rsidR="00C22C8B" w:rsidRPr="00C36203">
        <w:rPr>
          <w:rFonts w:ascii="Times New Roman" w:hAnsi="Times New Roman" w:cs="Times New Roman"/>
          <w:sz w:val="24"/>
        </w:rPr>
        <w:t xml:space="preserve"> of these </w:t>
      </w:r>
      <w:r>
        <w:rPr>
          <w:rFonts w:ascii="Times New Roman" w:hAnsi="Times New Roman" w:cs="Times New Roman"/>
          <w:sz w:val="24"/>
        </w:rPr>
        <w:t>biological cues. It is detrimental</w:t>
      </w:r>
      <w:r w:rsidR="00C22C8B" w:rsidRPr="00C36203">
        <w:rPr>
          <w:rFonts w:ascii="Times New Roman" w:hAnsi="Times New Roman" w:cs="Times New Roman"/>
          <w:sz w:val="24"/>
        </w:rPr>
        <w:t xml:space="preserve"> to study these cues so that we may understand how adaptable certain species will be to an increasingly changing environment brought on by climate change. </w:t>
      </w:r>
    </w:p>
    <w:p w14:paraId="192E3D1D" w14:textId="1084C81E" w:rsidR="00C22C8B" w:rsidRPr="00C36203" w:rsidRDefault="00D21FB8" w:rsidP="00C22C8B">
      <w:pPr>
        <w:ind w:firstLine="720"/>
        <w:rPr>
          <w:rFonts w:ascii="Times New Roman" w:hAnsi="Times New Roman" w:cs="Times New Roman"/>
          <w:sz w:val="24"/>
        </w:rPr>
      </w:pPr>
      <w:r>
        <w:rPr>
          <w:rFonts w:ascii="Times New Roman" w:hAnsi="Times New Roman" w:cs="Times New Roman"/>
          <w:sz w:val="24"/>
        </w:rPr>
        <w:t>An critical</w:t>
      </w:r>
      <w:r w:rsidR="00C22C8B" w:rsidRPr="00C36203">
        <w:rPr>
          <w:rFonts w:ascii="Times New Roman" w:hAnsi="Times New Roman" w:cs="Times New Roman"/>
          <w:sz w:val="24"/>
        </w:rPr>
        <w:t xml:space="preserve"> cue for many songbirds includes photoperiod, because it allows a standard time in which the breeding season will </w:t>
      </w:r>
      <w:r>
        <w:rPr>
          <w:rFonts w:ascii="Times New Roman" w:hAnsi="Times New Roman" w:cs="Times New Roman"/>
          <w:sz w:val="24"/>
        </w:rPr>
        <w:t xml:space="preserve">occur </w:t>
      </w:r>
      <w:r w:rsidR="00C22C8B" w:rsidRPr="00C36203">
        <w:rPr>
          <w:rFonts w:ascii="Times New Roman" w:hAnsi="Times New Roman" w:cs="Times New Roman"/>
          <w:sz w:val="24"/>
        </w:rPr>
        <w:fldChar w:fldCharType="begin" w:fldLock="1"/>
      </w:r>
      <w:r w:rsidR="00C22C8B" w:rsidRPr="00C36203">
        <w:rPr>
          <w:rFonts w:ascii="Times New Roman" w:hAnsi="Times New Roman" w:cs="Times New Roman"/>
          <w:sz w:val="24"/>
        </w:rPr>
        <w:instrText>ADDIN CSL_CITATION {"citationItems":[{"id":"ITEM-1","itemData":{"DOI":"10.1016/S0065-2504(04)35005-1","ISBN":"0120139359","ISSN":"00652504","abstract":"Climate change is apparent as an advancement of spring phenology. However, there is no a priori reason to expect that all components of food chains will shift their phenology at the same rate. This differential shift will lead to mistimed reproduction in many species, including seasonally breeding birds. We argue that climate change induced mistiming in avian reproduction occurs because there is a substantial period between the moment of decision making on when to reproduce and the moment at which selection operates on this decision. Climate change is therefore likely to differentially alter the environment of decision-making and the environment of selection. We discuss the potential consequences of such mistiming, and identify a number of ways in which either individual birds or bird populations potentially can adapt to reproductive mistiming. © 2004 Elsevier Ltd. All rights reserved.","author":[{"dropping-particle":"","family":"Visser","given":"Marcel E.","non-dropping-particle":"","parse-names":false,"suffix":""},{"dropping-particle":"","family":"Both","given":"Christiaan","non-dropping-particle":"","parse-names":false,"suffix":""},{"dropping-particle":"","family":"Lambrechts","given":"Marcel M.","non-dropping-particle":"","parse-names":false,"suffix":""}],"container-title":"Advances in Ecological Research","id":"ITEM-1","issued":{"date-parts":[["2004","1","1"]]},"page":"89-110","publisher":"Academic Press","title":"Global Climate Change Leads to Mistimed Avian Reproduction","type":"article","volume":"35"},"uris":["http://www.mendeley.com/documents/?uuid=401fef68-0f88-3c6f-b6a5-3843fda56f17"]}],"mendeley":{"formattedCitation":"(Visser et al., 2004)","plainTextFormattedCitation":"(Visser et al., 2004)","previouslyFormattedCitation":"(Visser et al., 2004)"},"properties":{"noteIndex":0},"schema":"https://github.com/citation-style-language/schema/raw/master/csl-citation.json"}</w:instrText>
      </w:r>
      <w:r w:rsidR="00C22C8B" w:rsidRPr="00C36203">
        <w:rPr>
          <w:rFonts w:ascii="Times New Roman" w:hAnsi="Times New Roman" w:cs="Times New Roman"/>
          <w:sz w:val="24"/>
        </w:rPr>
        <w:fldChar w:fldCharType="separate"/>
      </w:r>
      <w:r w:rsidR="00C22C8B" w:rsidRPr="00C36203">
        <w:rPr>
          <w:rFonts w:ascii="Times New Roman" w:hAnsi="Times New Roman" w:cs="Times New Roman"/>
          <w:noProof/>
          <w:sz w:val="24"/>
        </w:rPr>
        <w:t>(Visser et al., 2004)</w:t>
      </w:r>
      <w:r w:rsidR="00C22C8B" w:rsidRPr="00C36203">
        <w:rPr>
          <w:rFonts w:ascii="Times New Roman" w:hAnsi="Times New Roman" w:cs="Times New Roman"/>
          <w:sz w:val="24"/>
        </w:rPr>
        <w:fldChar w:fldCharType="end"/>
      </w:r>
      <w:r w:rsidR="00C22C8B" w:rsidRPr="00C36203">
        <w:rPr>
          <w:rFonts w:ascii="Times New Roman" w:hAnsi="Times New Roman" w:cs="Times New Roman"/>
          <w:sz w:val="24"/>
        </w:rPr>
        <w:t xml:space="preserve">. Photoperiod is the change in how much daylight an organism interact with in a certain day. What is typical to many passerines, is in the spring when days get longer, a physiological response is triggered in these birds, whether it be gonadal development, follicular growth, or song development </w:t>
      </w:r>
      <w:r w:rsidR="00C22C8B" w:rsidRPr="00C36203">
        <w:rPr>
          <w:rFonts w:ascii="Times New Roman" w:hAnsi="Times New Roman" w:cs="Times New Roman"/>
          <w:sz w:val="24"/>
        </w:rPr>
        <w:fldChar w:fldCharType="begin" w:fldLock="1"/>
      </w:r>
      <w:r w:rsidR="00C22C8B" w:rsidRPr="00C36203">
        <w:rPr>
          <w:rFonts w:ascii="Times New Roman" w:hAnsi="Times New Roman" w:cs="Times New Roman"/>
          <w:sz w:val="24"/>
        </w:rPr>
        <w:instrText>ADDIN CSL_CITATION {"citationItems":[{"id":"ITEM-1","itemData":{"DOI":"10.1098/rspb.2019.0952","ISSN":"14712954","PMID":"31409248","abstract":"Establishing the cues or constraints that influence avian timing of breeding is the key to accurate prediction of future phenology. This study aims to identify the aspects of the environment that predict the timing of two measures of breeding phenology (nest initiation and egg laying date) in an insectivorous woodland passerine, the blue tit (Cyanistes caeruleus). We analyse data collected from a 220 km, 40-site transect over 3 years and consider spring temperatures, tree leafing phenology, invertebrate availability and photoperiod as predictors of breeding phenology. We find that mean night-time temperature in early spring is the strongest predictor of both nest initiation and lay date and suggest this finding is most consistent with temperature acting as a constraint on breeding activity. Birch budburst phenology significantly predicts lay date additionally to temperature, either as a direct cue or indirectly via a correlated variable. We use cross-validation to show that our model accurately predicts lay date in two further years and find that similar variables predict lay date well across the UK national nest record scheme. This work refines our understanding of the principal factors influencing the timing of tit reproductive phenology and suggests that temperature may have both a direct and indirect effect.","author":[{"dropping-particle":"","family":"Shutt","given":"Jack D.","non-dropping-particle":"","parse-names":false,"suffix":""},{"dropping-particle":"","family":"Cabello","given":"Irene Benedicto","non-dropping-particle":"","parse-names":false,"suffix":""},{"dropping-particle":"","family":"Keogan","given":"Katharine","non-dropping-particle":"","parse-names":false,"suffix":""},{"dropping-particle":"","family":"Leech","given":"David I.","non-dropping-particle":"","parse-names":false,"suffix":""},{"dropping-particle":"","family":"Samplonius","given":"Jelmer M.","non-dropping-particle":"","parse-names":false,"suffix":""},{"dropping-particle":"","family":"Whittle","given":"Lorienne","non-dropping-particle":"","parse-names":false,"suffix":""},{"dropping-particle":"","family":"Burgess","given":"Malcolm D.","non-dropping-particle":"","parse-names":false,"suffix":""},{"dropping-particle":"","family":"Phillimore","given":"Albert B.","non-dropping-particle":"","parse-names":false,"suffix":""}],"container-title":"Proceedings of the Royal Society B: Biological Sciences","id":"ITEM-1","issue":"1908","issued":{"date-parts":[["2019"]]},"title":"The environmental predictors of spatiotemporal variation in the breeding phenology of a passerine bird","type":"article-journal","volume":"286"},"uris":["http://www.mendeley.com/documents/?uuid=258cde6f-767d-452d-b44c-1a23c2926e2b"]}],"mendeley":{"formattedCitation":"(Shutt et al., 2019)","plainTextFormattedCitation":"(Shutt et al., 2019)","previouslyFormattedCitation":"(Shutt et al., 2019)"},"properties":{"noteIndex":0},"schema":"https://github.com/citation-style-language/schema/raw/master/csl-citation.json"}</w:instrText>
      </w:r>
      <w:r w:rsidR="00C22C8B" w:rsidRPr="00C36203">
        <w:rPr>
          <w:rFonts w:ascii="Times New Roman" w:hAnsi="Times New Roman" w:cs="Times New Roman"/>
          <w:sz w:val="24"/>
        </w:rPr>
        <w:fldChar w:fldCharType="separate"/>
      </w:r>
      <w:r w:rsidR="00C22C8B" w:rsidRPr="00C36203">
        <w:rPr>
          <w:rFonts w:ascii="Times New Roman" w:hAnsi="Times New Roman" w:cs="Times New Roman"/>
          <w:noProof/>
          <w:sz w:val="24"/>
        </w:rPr>
        <w:t>(Shutt et al., 2019)</w:t>
      </w:r>
      <w:r w:rsidR="00C22C8B" w:rsidRPr="00C36203">
        <w:rPr>
          <w:rFonts w:ascii="Times New Roman" w:hAnsi="Times New Roman" w:cs="Times New Roman"/>
          <w:sz w:val="24"/>
        </w:rPr>
        <w:fldChar w:fldCharType="end"/>
      </w:r>
      <w:r w:rsidR="00C22C8B" w:rsidRPr="00C36203">
        <w:rPr>
          <w:rFonts w:ascii="Times New Roman" w:hAnsi="Times New Roman" w:cs="Times New Roman"/>
          <w:sz w:val="24"/>
        </w:rPr>
        <w:t xml:space="preserve">. Since this exposure to light is the same every year, it isn’t an ideal indicator of how birds will adapt year to year to changes in climate </w:t>
      </w:r>
      <w:r w:rsidR="00C22C8B" w:rsidRPr="00C36203">
        <w:rPr>
          <w:rFonts w:ascii="Times New Roman" w:hAnsi="Times New Roman" w:cs="Times New Roman"/>
          <w:sz w:val="24"/>
        </w:rPr>
        <w:fldChar w:fldCharType="begin" w:fldLock="1"/>
      </w:r>
      <w:r w:rsidR="00C22C8B" w:rsidRPr="00C36203">
        <w:rPr>
          <w:rFonts w:ascii="Times New Roman" w:hAnsi="Times New Roman" w:cs="Times New Roman"/>
          <w:sz w:val="24"/>
        </w:rPr>
        <w:instrText>ADDIN CSL_CITATION {"citationItems":[{"id":"ITEM-1","itemData":{"DOI":"10.1016/S0065-2504(04)35005-1","ISBN":"0120139359","ISSN":"00652504","abstract":"Climate change is apparent as an advancement of spring phenology. However, there is no a priori reason to expect that all components of food chains will shift their phenology at the same rate. This differential shift will lead to mistimed reproduction in many species, including seasonally breeding birds. We argue that climate change induced mistiming in avian reproduction occurs because there is a substantial period between the moment of decision making on when to reproduce and the moment at which selection operates on this decision. Climate change is therefore likely to differentially alter the environment of decision-making and the environment of selection. We discuss the potential consequences of such mistiming, and identify a number of ways in which either individual birds or bird populations potentially can adapt to reproductive mistiming. © 2004 Elsevier Ltd. All rights reserved.","author":[{"dropping-particle":"","family":"Visser","given":"Marcel E.","non-dropping-particle":"","parse-names":false,"suffix":""},{"dropping-particle":"","family":"Both","given":"Christiaan","non-dropping-particle":"","parse-names":false,"suffix":""},{"dropping-particle":"","family":"Lambrechts","given":"Marcel M.","non-dropping-particle":"","parse-names":false,"suffix":""}],"container-title":"Advances in Ecological Research","id":"ITEM-1","issued":{"date-parts":[["2004","1","1"]]},"page":"89-110","publisher":"Academic Press","title":"Global Climate Change Leads to Mistimed Avian Reproduction","type":"article","volume":"35"},"uris":["http://www.mendeley.com/documents/?uuid=401fef68-0f88-3c6f-b6a5-3843fda56f17"]}],"mendeley":{"formattedCitation":"(Visser et al., 2004)","plainTextFormattedCitation":"(Visser et al., 2004)","previouslyFormattedCitation":"(Visser et al., 2004)"},"properties":{"noteIndex":0},"schema":"https://github.com/citation-style-language/schema/raw/master/csl-citation.json"}</w:instrText>
      </w:r>
      <w:r w:rsidR="00C22C8B" w:rsidRPr="00C36203">
        <w:rPr>
          <w:rFonts w:ascii="Times New Roman" w:hAnsi="Times New Roman" w:cs="Times New Roman"/>
          <w:sz w:val="24"/>
        </w:rPr>
        <w:fldChar w:fldCharType="separate"/>
      </w:r>
      <w:r w:rsidR="00C22C8B" w:rsidRPr="00C36203">
        <w:rPr>
          <w:rFonts w:ascii="Times New Roman" w:hAnsi="Times New Roman" w:cs="Times New Roman"/>
          <w:noProof/>
          <w:sz w:val="24"/>
        </w:rPr>
        <w:t>(Visser et al., 2004)</w:t>
      </w:r>
      <w:r w:rsidR="00C22C8B" w:rsidRPr="00C36203">
        <w:rPr>
          <w:rFonts w:ascii="Times New Roman" w:hAnsi="Times New Roman" w:cs="Times New Roman"/>
          <w:sz w:val="24"/>
        </w:rPr>
        <w:fldChar w:fldCharType="end"/>
      </w:r>
      <w:r w:rsidR="00C22C8B" w:rsidRPr="00C36203">
        <w:rPr>
          <w:rFonts w:ascii="Times New Roman" w:hAnsi="Times New Roman" w:cs="Times New Roman"/>
          <w:sz w:val="24"/>
        </w:rPr>
        <w:t xml:space="preserve">. Because of this, these birds can be limited in their response to their timing of breeding amongst a changing climate </w:t>
      </w:r>
      <w:r w:rsidR="00C22C8B" w:rsidRPr="00C36203">
        <w:rPr>
          <w:rFonts w:ascii="Times New Roman" w:hAnsi="Times New Roman" w:cs="Times New Roman"/>
          <w:sz w:val="24"/>
        </w:rPr>
        <w:fldChar w:fldCharType="begin" w:fldLock="1"/>
      </w:r>
      <w:r w:rsidR="00C22C8B" w:rsidRPr="00C36203">
        <w:rPr>
          <w:rFonts w:ascii="Times New Roman" w:hAnsi="Times New Roman" w:cs="Times New Roman"/>
          <w:sz w:val="24"/>
        </w:rPr>
        <w:instrText>ADDIN CSL_CITATION {"citationItems":[{"id":"ITEM-1","itemData":{"DOI":"10.1016/S0065-2504(04)35005-1","ISBN":"0120139359","ISSN":"00652504","abstract":"Climate change is apparent as an advancement of spring phenology. However, there is no a priori reason to expect that all components of food chains will shift their phenology at the same rate. This differential shift will lead to mistimed reproduction in many species, including seasonally breeding birds. We argue that climate change induced mistiming in avian reproduction occurs because there is a substantial period between the moment of decision making on when to reproduce and the moment at which selection operates on this decision. Climate change is therefore likely to differentially alter the environment of decision-making and the environment of selection. We discuss the potential consequences of such mistiming, and identify a number of ways in which either individual birds or bird populations potentially can adapt to reproductive mistiming. © 2004 Elsevier Ltd. All rights reserved.","author":[{"dropping-particle":"","family":"Visser","given":"Marcel E.","non-dropping-particle":"","parse-names":false,"suffix":""},{"dropping-particle":"","family":"Both","given":"Christiaan","non-dropping-particle":"","parse-names":false,"suffix":""},{"dropping-particle":"","family":"Lambrechts","given":"Marcel M.","non-dropping-particle":"","parse-names":false,"suffix":""}],"container-title":"Advances in Ecological Research","id":"ITEM-1","issued":{"date-parts":[["2004","1","1"]]},"page":"89-110","publisher":"Academic Press","title":"Global Climate Change Leads to Mistimed Avian Reproduction","type":"article","volume":"35"},"uris":["http://www.mendeley.com/documents/?uuid=401fef68-0f88-3c6f-b6a5-3843fda56f17"]},{"id":"ITEM-2","itemData":{"DOI":"10.1371/journal.pone.0059467","ISSN":"19326203","abstract":"Numerous studies have correlated the advancement of lay date in birds with warming climate trends, yet the fitness effects associated with this phenological response have been examined in only a small number of species. Most of these species-primarily insectivorous cavity nesters in Europe-exhibit fitness declines associated with increasing asynchrony with prey. Here, we use 25 years of demographic data, collected from 1986 to 2010, to examine the effects of spring temperature on breeding initiation date, double brooding, and annual fecundity in a Nearctic - Neotropical migratory songbird, the black-throated blue warbler (Setophaga caerulescens). Data were collected from birds breeding at the Hubbard Brook Experimental Forest, New Hampshire, USA, where long-term trends toward warmer springs have been recorded. We found that black-throated blue warblers initiated breeding earlier in warmer springs, that early breeders were more likely to attempt a second brood than those starting later in the season, and that double brooding and lay date were linked to higher annual fecundity. Accordingly, we found selection favored earlier breeding in most years. However, in contrast to studies of several other long-distance migratory species in Europe, this selection pressure was not stronger in warmer springs, indicating that these warblers were able to adjust mean lay date appropriately to substantial inter-annual variation in spring temperature. Our results suggest that this North American migratory songbird might not experience the same fecundity declines as songbirds that are unable to adjust their timing of breeding in pace with spring temperatures. © 2013 Townsend et al.","author":[{"dropping-particle":"","family":"Townsend","given":"Andrea K.","non-dropping-particle":"","parse-names":false,"suffix":""},{"dropping-particle":"","family":"Sillett","given":"T. Scott","non-dropping-particle":"","parse-names":false,"suffix":""},{"dropping-particle":"","family":"Lany","given":"Nina K.","non-dropping-particle":"","parse-names":false,"suffix":""},{"dropping-particle":"","family":"Kaiser","given":"Sara A.","non-dropping-particle":"","parse-names":false,"suffix":""},{"dropping-particle":"","family":"Rodenhouse","given":"Nicholas L.","non-dropping-particle":"","parse-names":false,"suffix":""},{"dropping-particle":"","family":"Webster","given":"Michael S.","non-dropping-particle":"","parse-names":false,"suffix":""},{"dropping-particle":"","family":"Holmes","given":"Richard T.","non-dropping-particle":"","parse-names":false,"suffix":""}],"container-title":"PLoS ONE","id":"ITEM-2","issue":"4","issued":{"date-parts":[["2013","4","2"]]},"publisher":"Public Library of Science","title":"Warm Springs, Early Lay Dates, and Double Brooding in a North American Migratory Songbird, the Black-Throated Blue Warbler","type":"article-journal","volume":"8"},"uris":["http://www.mendeley.com/documents/?uuid=eece542a-e41b-3dc2-88ac-0bd80dee9cf5"]}],"mendeley":{"formattedCitation":"(Townsend et al., 2013; Visser et al., 2004)","plainTextFormattedCitation":"(Townsend et al., 2013; Visser et al., 2004)","previouslyFormattedCitation":"(Townsend et al., 2013; Visser et al., 2004)"},"properties":{"noteIndex":0},"schema":"https://github.com/citation-style-language/schema/raw/master/csl-citation.json"}</w:instrText>
      </w:r>
      <w:r w:rsidR="00C22C8B" w:rsidRPr="00C36203">
        <w:rPr>
          <w:rFonts w:ascii="Times New Roman" w:hAnsi="Times New Roman" w:cs="Times New Roman"/>
          <w:sz w:val="24"/>
        </w:rPr>
        <w:fldChar w:fldCharType="separate"/>
      </w:r>
      <w:r w:rsidR="00C22C8B" w:rsidRPr="00C36203">
        <w:rPr>
          <w:rFonts w:ascii="Times New Roman" w:hAnsi="Times New Roman" w:cs="Times New Roman"/>
          <w:noProof/>
          <w:sz w:val="24"/>
        </w:rPr>
        <w:t>(Townsend et al., 2013; Visser et al., 2004)</w:t>
      </w:r>
      <w:r w:rsidR="00C22C8B" w:rsidRPr="00C36203">
        <w:rPr>
          <w:rFonts w:ascii="Times New Roman" w:hAnsi="Times New Roman" w:cs="Times New Roman"/>
          <w:sz w:val="24"/>
        </w:rPr>
        <w:fldChar w:fldCharType="end"/>
      </w:r>
      <w:r w:rsidR="00C22C8B" w:rsidRPr="00C36203">
        <w:rPr>
          <w:rFonts w:ascii="Times New Roman" w:hAnsi="Times New Roman" w:cs="Times New Roman"/>
          <w:sz w:val="24"/>
        </w:rPr>
        <w:t xml:space="preserve">. Some cues that are best to look at, relative to adapting to climate change, includes certain secondary cues that involve food availability, migration, and weather conditions. </w:t>
      </w:r>
    </w:p>
    <w:p w14:paraId="1DEB46B2" w14:textId="70B8C502" w:rsidR="00C22C8B" w:rsidRPr="00C36203" w:rsidRDefault="00C22C8B" w:rsidP="00C22C8B">
      <w:pPr>
        <w:tabs>
          <w:tab w:val="left" w:pos="720"/>
          <w:tab w:val="left" w:pos="1440"/>
          <w:tab w:val="left" w:pos="2160"/>
          <w:tab w:val="left" w:pos="2880"/>
          <w:tab w:val="left" w:pos="3600"/>
          <w:tab w:val="left" w:pos="4005"/>
        </w:tabs>
        <w:rPr>
          <w:rFonts w:ascii="Times New Roman" w:hAnsi="Times New Roman" w:cs="Times New Roman"/>
          <w:sz w:val="24"/>
        </w:rPr>
      </w:pPr>
      <w:r w:rsidRPr="00C36203">
        <w:rPr>
          <w:rFonts w:ascii="Times New Roman" w:hAnsi="Times New Roman" w:cs="Times New Roman"/>
          <w:sz w:val="24"/>
        </w:rPr>
        <w:tab/>
        <w:t xml:space="preserve">Several studies have shown certain passerines to follow a mismatch between the optimal time to raise chicks, and the time in which food is most abundant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{"citationItems":[{"id":"ITEM-1","itemData":{"DOI":"10.1016/S0065-2504(04)35005-1","ISBN":"0120139359","ISSN":"00652504","abstract":"Climate change is apparent as an advancement of spring phenology. However, there is no a priori reason to expect that all components of food chains will shift their phenology at the same rate. This differential shift will lead to mistimed reproduction in many species, including seasonally breeding birds. We argue that climate change induced mistiming in avian reproduction occurs because there is a substantial period between the moment of decision making on when to reproduce and the moment at which selection operates on this decision. Climate change is therefore likely to differentially alter the environment of decision-making and the environment of selection. We discuss the potential consequences of such mistiming, and identify a number of ways in which either individual birds or bird populations potentially can adapt to reproductive mistiming. © 2004 Elsevier Ltd. All rights reserved.","author":[{"dropping-particle":"","family":"Visser","given":"Marcel E.","non-dropping-particle":"","parse-names":false,"suffix":""},{"dropping-particle":"","family":"Both","given":"Christiaan","non-dropping-particle":"","parse-names":false,"suffix":""},{"dropping-particle":"","family":"Lambrechts","given":"Marcel M.","non-dropping-particle":"","parse-names":false,"suffix":""}],"container-title":"Advances in Ecological Research","id":"ITEM-1","issued":{"date-parts":[["2004","1","1"]]},"page":"89-110","publisher":"Academic Press","title":"Global Climate Change Leads to Mistimed Avian Reproduction","type":"article","volume":"35"},"uris":["http://www.mendeley.com/documents/?uuid=401fef68-0f88-3c6f-b6a5-3843fda56f17"]},{"id":"ITEM-2","itemData":{"author":[{"dropping-particle":"","family":"Dunn","given":"Peter O","non-dropping-particle":"","parse-names":false,"suffix":""},{"dropping-particle":"","family":"Winkler","given":"David W","non-dropping-particle":"","parse-names":false,"suffix":""}],"id":"ITEM-2","issue":"January","issued":{"date-parts":[["2010"]]},"title":"Effects of climate change on timing of breeding and reproductive success in birds","type":"article-journal"},"uris":["http://www.mendeley.com/documents/?uuid=e321a2b6-8f8c-45e4-920c-0066512dbdbc"]}],"mendeley":{"formattedCitation":"(Dunn &amp; Winkler, 2010; Visser et al., 2004)","plainTextFormattedCitation":"(Dunn &amp; Winkler, 2010; Visser et al., 2004)","previouslyFormattedCitation":"(Dunn &amp; Winkler, 2010; Visser et al., 2004)"},"properties":{"noteIndex":0},"schema":"https://github.com/citation-style-language/schema/raw/master/csl-citation.json"}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(Dunn &amp; Winkler, 2010; Visser et al., 2004)</w:t>
      </w:r>
      <w:r w:rsidRPr="00C36203">
        <w:rPr>
          <w:rFonts w:ascii="Times New Roman" w:hAnsi="Times New Roman" w:cs="Times New Roman"/>
          <w:sz w:val="24"/>
        </w:rPr>
        <w:fldChar w:fldCharType="end"/>
      </w:r>
      <w:r w:rsidRPr="00C36203">
        <w:rPr>
          <w:rFonts w:ascii="Times New Roman" w:hAnsi="Times New Roman" w:cs="Times New Roman"/>
          <w:sz w:val="24"/>
        </w:rPr>
        <w:t xml:space="preserve">. Especially in insectivorous birds, increasing spring temperatures allow ectotherm insects to develop earlier in the season, causing a lag in homoeothermic nestlings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{"citationItems":[{"id":"ITEM-1","itemData":{"author":[{"dropping-particle":"","family":"Dunn","given":"Peter O","non-dropping-particle":"","parse-names":false,"suffix":""},{"dropping-particle":"","family":"Winkler","given":"David W","non-dropping-particle":"","parse-names":false,"suffix":""}],"id":"ITEM-1","issue":"January","issued":{"date-parts":[["2010"]]},"title":"Effects of climate change on timing of breeding and reproductive success in birds","type":"article-journal"},"uris":["http://www.mendeley.com/documents/?uuid=e321a2b6-8f8c-45e4-920c-0066512dbdbc"]},{"id":"ITEM-2","itemData":{"DOI":"10.1016/S0065-2504(04)35005-1","ISBN":"0120139359","ISSN":"00652504","abstract":"Climate change is apparent as an advancement of spring phenology. However, there is no a priori reason to expect that all components of food chains will shift their phenology at the same rate. This differential shift will lead to mistimed reproduction in many species, including seasonally breeding birds. We argue that climate change induced mistiming in avian reproduction occurs because there is a substantial period between the moment of decision making on when to reproduce and the moment at which selection operates on this decision. Climate change is therefore likely to differentially alter the environment of decision-making and the environment of selection. We discuss the potential consequences of such mistiming, and identify a number of ways in which either individual birds or bird populations potentially can adapt to reproductive mistiming. © 2004 Elsevier Ltd. All rights reserved.","author":[{"dropping-particle":"","family":"Visser","given":"Marcel E.","non-dropping-particle":"","parse-names":false,"suffix":""},{"dropping-particle":"","family":"Both","given":"Christiaan","non-dropping-particle":"","parse-names":false,"suffix":""},{"dropping-particle":"","family":"Lambrechts","given":"Marcel M.","non-dropping-particle":"","parse-names":false,"suffix":""}],"container-title":"Advances in Ecological Research","id":"ITEM-2","issued":{"date-parts":[["2004","1","1"]]},"page":"89-110","publisher":"Academic Press","title":"Global Climate Change Leads to Mistimed Avian Reproduction","type":"article","volume":"35"},"uris":["http://www.mendeley.com/documents/?uuid=401fef68-0f88-3c6f-b6a5-3843fda56f17"]},{"id":"ITEM-3","itemData":{"DOI":"10.1155/2017/2142075","ISSN":"1687-8477","abstract":"Migration represents a significant physiological challenge for birds, and increasing ambient temperatures due to global climate change may add to birds&amp;#x2019; physiological burden during migration. We analyzed migration timing in a central New York county and two counties in the Adirondack region by using data from the citizen science network, eBird, and correlating it with historical temperature data. Species of birds sighted in Central NY (&lt;inline-formula&gt;&lt;mml:math xmlns:mml=\"http://www.w3.org/1998/Math/MathML\" id=\"M1\"&gt;&lt;mml:mi&gt;N&lt;/mml:mi&gt;&lt;mml:mo&gt;=&lt;/mml:mo&gt;&lt;mml:mn fontstyle=\"italic\"&gt;195&lt;/mml:mn&gt;&lt;/mml:math&gt;&lt;/inline-formula&gt;) and the Adirondack region (&lt;inline-formula&gt;&lt;mml:math xmlns:mml=\"http://www.w3.org/1998/Math/MathML\" id=\"M2\"&gt;&lt;mml:mi&gt;N&lt;/mml:mi&gt;&lt;mml:mo&gt;=&lt;/mml:mo&gt;&lt;mml:mn fontstyle=\"italic\"&gt;199&lt;/mml:mn&gt;&lt;/mml:math&gt;&lt;/inline-formula&gt;) were categorized into year-round residents and one- and two-stopover groupings based on eBird observations. Using linear regressions, we looked at various relationships between temperature and variables relating to birds&amp;#x2019; migration across 2010&amp;#x2013;2015. Of the total 195 species used within this data in Central NY, 35 species showed some alteration in their migration timing or in the temperature regime they experienced while breeding or on migration stopover. In the Adirondack region, of the total 199 species used within this dataset, 43 species showed some alteration in their migration timing or experienced significantly colder or warmer temperatures while breeding or on migration stopover during 2010&amp;#x2013;2015. Additionally, many of the bird species affected by temperature changes in the state of New York and those that altered migration timing tended to be long-distance migrants.       ","author":[{"dropping-particle":"","family":"Pudalov","given":"Natalie","non-dropping-particle":"","parse-names":false,"suffix":""},{"dropping-particle":"","family":"Ziatek","given":"Sydney","non-dropping-particle":"","parse-names":false,"suffix":""},{"dropping-particle":"","family":"Jimenez","given":"Ana Gabriela","non-dropping-particle":"","parse-names":false,"suffix":""}],"container-title":"International Journal of Zoology","editor":[{"dropping-particle":"","family":"Burda","given":"Hynek","non-dropping-particle":"","parse-names":false,"suffix":""}],"id":"ITEM-3","issued":{"date-parts":[["2017"]]},"page":"2142075","publisher":"Hindawi","title":"Birds in New York State Have Altered Their Migration Timing and Are Experiencing Different Thermal Regimes While Breeding or on Stopover from 2010 to 2015","type":"article-journal","volume":"2017"},"uris":["http://www.mendeley.com/documents/?uuid=478f6f32-d281-4dd7-b4b9-8a80cd7d833a"]}],"mendeley":{"formattedCitation":"(Dunn &amp; Winkler, 2010; Pudalov et al., 2017; Visser et al., 2004)","plainTextFormattedCitation":"(Dunn &amp; Winkler, 2010; Pudalov et al., 2017; Visser et al., 2004)","previouslyFormattedCitation":"(Dunn &amp; Winkler, 2010; Pudalov et al., 2017; Visser et al., 2004)"},"properties":{"noteIndex":0},"schema":"https://github.com/citation-style-language/schema/raw/master/csl-citation.json"}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(Dunn &amp; Winkler, 2010; Pudalov et al., 2017; Visser et al., 2004)</w:t>
      </w:r>
      <w:r w:rsidRPr="00C36203">
        <w:rPr>
          <w:rFonts w:ascii="Times New Roman" w:hAnsi="Times New Roman" w:cs="Times New Roman"/>
          <w:sz w:val="24"/>
        </w:rPr>
        <w:fldChar w:fldCharType="end"/>
      </w:r>
      <w:r w:rsidRPr="00C36203">
        <w:rPr>
          <w:rFonts w:ascii="Times New Roman" w:hAnsi="Times New Roman" w:cs="Times New Roman"/>
          <w:sz w:val="24"/>
        </w:rPr>
        <w:t xml:space="preserve">. When this mismatch of timing </w:t>
      </w:r>
      <w:r w:rsidRPr="00C36203">
        <w:rPr>
          <w:rFonts w:ascii="Times New Roman" w:hAnsi="Times New Roman" w:cs="Times New Roman"/>
          <w:sz w:val="24"/>
        </w:rPr>
        <w:t>occurs, a number of aspects to the timing of the reproduction cycle and chick survivability is changed. For example a study done on Blue Tits (</w:t>
      </w:r>
      <w:r w:rsidRPr="00C36203">
        <w:rPr>
          <w:rFonts w:ascii="Times New Roman" w:hAnsi="Times New Roman" w:cs="Times New Roman"/>
          <w:i/>
          <w:sz w:val="24"/>
        </w:rPr>
        <w:t>P. caeruleus</w:t>
      </w:r>
      <w:r w:rsidR="00D21FB8">
        <w:rPr>
          <w:rFonts w:ascii="Times New Roman" w:hAnsi="Times New Roman" w:cs="Times New Roman"/>
          <w:sz w:val="24"/>
        </w:rPr>
        <w:t>) demonstrated</w:t>
      </w:r>
      <w:r w:rsidRPr="00C36203">
        <w:rPr>
          <w:rFonts w:ascii="Times New Roman" w:hAnsi="Times New Roman" w:cs="Times New Roman"/>
          <w:sz w:val="24"/>
        </w:rPr>
        <w:t xml:space="preserve"> that parents found this kind of mismatching between nestling demands and food availability, and had to increase the amount of time foraging above their sustainable limit, causing potential damage to their survivability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{"citationItems":[{"id":"ITEM-1","itemData":{"DOI":"10.1016/S0065-2504(04)35005-1","ISBN":"0120139359","ISSN":"00652504","abstract":"Climate change is apparent as an advancement of spring phenology. However, there is no a priori reason to expect that all components of food chains will shift their phenology at the same rate. This differential shift will lead to mistimed reproduction in many species, including seasonally breeding birds. We argue that climate change induced mistiming in avian reproduction occurs because there is a substantial period between the moment of decision making on when to reproduce and the moment at which selection operates on this decision. Climate change is therefore likely to differentially alter the environment of decision-making and the environment of selection. We discuss the potential consequences of such mistiming, and identify a number of ways in which either individual birds or bird populations potentially can adapt to reproductive mistiming. © 2004 Elsevier Ltd. All rights reserved.","author":[{"dropping-particle":"","family":"Visser","given":"Marcel E.","non-dropping-particle":"","parse-names":false,"suffix":""},{"dropping-particle":"","family":"Both","given":"Christiaan","non-dropping-particle":"","parse-names":false,"suffix":""},{"dropping-particle":"","family":"Lambrechts","given":"Marcel M.","non-dropping-particle":"","parse-names":false,"suffix":""}],"container-title":"Advances in Ecological Research","id":"ITEM-1","issued":{"date-parts":[["2004","1","1"]]},"page":"89-110","publisher":"Academic Press","title":"Global Climate Change Leads to Mistimed Avian Reproduction","type":"article","volume":"35"},"uris":["http://www.mendeley.com/documents/?uuid=401fef68-0f88-3c6f-b6a5-3843fda56f17"]}],"mendeley":{"formattedCitation":"(Visser et al., 2004)","plainTextFormattedCitation":"(Visser et al., 2004)","previouslyFormattedCitation":"(Visser et al., 2004)"},"properties":{"noteIndex":0},"schema":"https://github.com/citation-style-language/schema/raw/master/csl-citation.json"}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(Visser et al., 2004)</w:t>
      </w:r>
      <w:r w:rsidRPr="00C36203">
        <w:rPr>
          <w:rFonts w:ascii="Times New Roman" w:hAnsi="Times New Roman" w:cs="Times New Roman"/>
          <w:sz w:val="24"/>
        </w:rPr>
        <w:fldChar w:fldCharType="end"/>
      </w:r>
      <w:r w:rsidRPr="00C36203">
        <w:rPr>
          <w:rFonts w:ascii="Times New Roman" w:hAnsi="Times New Roman" w:cs="Times New Roman"/>
          <w:sz w:val="24"/>
        </w:rPr>
        <w:t>. This p</w:t>
      </w:r>
      <w:r w:rsidR="00D21FB8">
        <w:rPr>
          <w:rFonts w:ascii="Times New Roman" w:hAnsi="Times New Roman" w:cs="Times New Roman"/>
          <w:sz w:val="24"/>
        </w:rPr>
        <w:t>henomenon is typically only observed</w:t>
      </w:r>
      <w:r w:rsidRPr="00C36203">
        <w:rPr>
          <w:rFonts w:ascii="Times New Roman" w:hAnsi="Times New Roman" w:cs="Times New Roman"/>
          <w:sz w:val="24"/>
        </w:rPr>
        <w:t xml:space="preserve"> in environments with scarcer resources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{"citationItems":[{"id":"ITEM-1","itemData":{"DOI":"10.1016/S0065-2504(04)35005-1","ISBN":"0120139359","ISSN":"00652504","abstract":"Climate change is apparent as an advancement of spring phenology. However, there is no a priori reason to expect that all components of food chains will shift their phenology at the same rate. This differential shift will lead to mistimed reproduction in many species, including seasonally breeding birds. We argue that climate change induced mistiming in avian reproduction occurs because there is a substantial period between the moment of decision making on when to reproduce and the moment at which selection operates on this decision. Climate change is therefore likely to differentially alter the environment of decision-making and the environment of selection. We discuss the potential consequences of such mistiming, and identify a number of ways in which either individual birds or bird populations potentially can adapt to reproductive mistiming. © 2004 Elsevier Ltd. All rights reserved.","author":[{"dropping-particle":"","family":"Visser","given":"Marcel E.","non-dropping-particle":"","parse-names":false,"suffix":""},{"dropping-particle":"","family":"Both","given":"Christiaan","non-dropping-particle":"","parse-names":false,"suffix":""},{"dropping-particle":"","family":"Lambrechts","given":"Marcel M.","non-dropping-particle":"","parse-names":false,"suffix":""}],"container-title":"Advances in Ecological Research","id":"ITEM-1","issued":{"date-parts":[["2004","1","1"]]},"page":"89-110","publisher":"Academic Press","title":"Global Climate Change Leads to Mistimed Avian Reproduction","type":"article","volume":"35"},"uris":["http://www.mendeley.com/documents/?uuid=401fef68-0f88-3c6f-b6a5-3843fda56f17"]},{"id":"ITEM-2","itemData":{"DOI":"10.1098/rspb.2019.0952","ISSN":"14712954","PMID":"31409248","abstract":"Establishing the cues or constraints that influence avian timing of breeding is the key to accurate prediction of future phenology. This study aims to identify the aspects of the environment that predict the timing of two measures of breeding phenology (nest initiation and egg laying date) in an insectivorous woodland passerine, the blue tit (Cyanistes caeruleus). We analyse data collected from a 220 km, 40-site transect over 3 years and consider spring temperatures, tree leafing phenology, invertebrate availability and photoperiod as predictors of breeding phenology. We find that mean night-time temperature in early spring is the strongest predictor of both nest initiation and lay date and suggest this finding is most consistent with temperature acting as a constraint on breeding activity. Birch budburst phenology significantly predicts lay date additionally to temperature, either as a direct cue or indirectly via a correlated variable. We use cross-validation to show that our model accurately predicts lay date in two further years and find that similar variables predict lay date well across the UK national nest record scheme. This work refines our understanding of the principal factors influencing the timing of tit reproductive phenology and suggests that temperature may have both a direct and indirect effect.","author":[{"dropping-particle":"","family":"Shutt","given":"Jack D.","non-dropping-particle":"","parse-names":false,"suffix":""},{"dropping-particle":"","family":"Cabello","given":"Irene Benedicto","non-dropping-particle":"","parse-names":false,"suffix":""},{"dropping-particle":"","family":"Keogan","given":"Katharine","non-dropping-particle":"","parse-names":false,"suffix":""},{"dropping-particle":"","family":"Leech","given":"David I.","non-dropping-particle":"","parse-names":false,"suffix":""},{"dropping-particle":"","family":"Samplonius","given":"Jelmer M.","non-dropping-particle":"","parse-names":false,"suffix":""},{"dropping-particle":"","family":"Whittle","given":"Lorienne","non-dropping-particle":"","parse-names":false,"suffix":""},{"dropping-particle":"","family":"Burgess","given":"Malcolm D.","non-dropping-particle":"","parse-names":false,"suffix":""},{"dropping-particle":"","family":"Phillimore","given":"Albert B.","non-dropping-particle":"","parse-names":false,"suffix":""}],"container-title":"Proceedings of the Royal Society B: Biological Sciences","id":"ITEM-2","issue":"1908","issued":{"date-parts":[["2019"]]},"title":"The environmental predictors of spatiotemporal variation in the breeding phenology of a passerine bird","type":"article-journal","volume":"286"},"uris":["http://www.mendeley.com/documents/?uuid=258cde6f-767d-452d-b44c-1a23c2926e2b"]},{"id":"ITEM-3","itemData":{"author":[{"dropping-particle":"","family":"Dunn","given":"Peter O","non-dropping-particle":"","parse-names":false,"suffix":""},{"dropping-particle":"","family":"Winkler","given":"David W","non-dropping-particle":"","parse-names":false,"suffix":""}],"id":"ITEM-3","issue":"January","issued":{"date-parts":[["2010"]]},"title":"Effects of climate change on timing of breeding and reproductive success in birds","type":"article-journal"},"uris":["http://www.mendeley.com/documents/?uuid=e321a2b6-8f8c-45e4-920c-0066512dbdbc"]}],"mendeley":{"formattedCitation":"(Dunn &amp; Winkler, 2010; Shutt et al., 2019; Visser et al., 2004)","plainTextFormattedCitation":"(Dunn &amp; Winkler, 2010; Shutt et al., 2019; Visser et al., 2004)","previouslyFormattedCitation":"(Dunn &amp; Winkler, 2010; Shutt et al., 2019; Visser et al., 2004)"},"properties":{"noteIndex":0},"schema":"https://github.com/citation-style-language/schema/raw/master/csl-citation.json"}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(Dunn &amp; Winkler, 2010; Shutt et al., 2019; Visser et al., 2004)</w:t>
      </w:r>
      <w:r w:rsidRPr="00C36203">
        <w:rPr>
          <w:rFonts w:ascii="Times New Roman" w:hAnsi="Times New Roman" w:cs="Times New Roman"/>
          <w:sz w:val="24"/>
        </w:rPr>
        <w:fldChar w:fldCharType="end"/>
      </w:r>
      <w:r w:rsidRPr="00C36203">
        <w:rPr>
          <w:rFonts w:ascii="Times New Roman" w:hAnsi="Times New Roman" w:cs="Times New Roman"/>
          <w:sz w:val="24"/>
        </w:rPr>
        <w:t>. This is not the case for all birds though. A trend seen in Song Sparrows (</w:t>
      </w:r>
      <w:r w:rsidRPr="00C36203">
        <w:rPr>
          <w:rFonts w:ascii="Times New Roman" w:hAnsi="Times New Roman" w:cs="Times New Roman"/>
          <w:i/>
          <w:sz w:val="24"/>
          <w:szCs w:val="30"/>
          <w:highlight w:val="lightGray"/>
        </w:rPr>
        <w:t>Melospiza</w:t>
      </w:r>
      <w:r w:rsidRPr="00C36203">
        <w:rPr>
          <w:rFonts w:ascii="Times New Roman" w:hAnsi="Times New Roman" w:cs="Times New Roman"/>
          <w:sz w:val="24"/>
          <w:szCs w:val="30"/>
          <w:highlight w:val="lightGray"/>
        </w:rPr>
        <w:t xml:space="preserve"> </w:t>
      </w:r>
      <w:r w:rsidRPr="00C36203">
        <w:rPr>
          <w:rFonts w:ascii="Times New Roman" w:hAnsi="Times New Roman" w:cs="Times New Roman"/>
          <w:i/>
          <w:sz w:val="24"/>
          <w:szCs w:val="30"/>
          <w:highlight w:val="lightGray"/>
        </w:rPr>
        <w:t>melodia</w:t>
      </w:r>
      <w:r w:rsidR="00D21FB8">
        <w:rPr>
          <w:rFonts w:ascii="Times New Roman" w:hAnsi="Times New Roman" w:cs="Times New Roman"/>
          <w:sz w:val="24"/>
          <w:szCs w:val="30"/>
        </w:rPr>
        <w:t>) in North America had revealed</w:t>
      </w:r>
      <w:r w:rsidRPr="00C36203">
        <w:rPr>
          <w:rFonts w:ascii="Times New Roman" w:hAnsi="Times New Roman" w:cs="Times New Roman"/>
          <w:sz w:val="24"/>
          <w:szCs w:val="30"/>
        </w:rPr>
        <w:t xml:space="preserve"> higher reproductive success when they bred earlier in warmer springs </w:t>
      </w:r>
      <w:r w:rsidRPr="00C36203">
        <w:rPr>
          <w:rFonts w:ascii="Times New Roman" w:hAnsi="Times New Roman" w:cs="Times New Roman"/>
          <w:sz w:val="24"/>
          <w:szCs w:val="30"/>
        </w:rPr>
        <w:fldChar w:fldCharType="begin" w:fldLock="1"/>
      </w:r>
      <w:r w:rsidRPr="00C36203">
        <w:rPr>
          <w:rFonts w:ascii="Times New Roman" w:hAnsi="Times New Roman" w:cs="Times New Roman"/>
          <w:sz w:val="24"/>
          <w:szCs w:val="30"/>
        </w:rPr>
        <w:instrText>ADDIN CSL_CITATION {"citationItems":[{"id":"ITEM-1","itemData":{"DOI":"10.1371/journal.pone.0059467","ISSN":"19326203","abstract":"Numerous studies have correlated the advancement of lay date in birds with warming climate trends, yet the fitness effects associated with this phenological response have been examined in only a small number of species. Most of these species-primarily insectivorous cavity nesters in Europe-exhibit fitness declines associated with increasing asynchrony with prey. Here, we use 25 years of demographic data, collected from 1986 to 2010, to examine the effects of spring temperature on breeding initiation date, double brooding, and annual fecundity in a Nearctic - Neotropical migratory songbird, the black-throated blue warbler (Setophaga caerulescens). Data were collected from birds breeding at the Hubbard Brook Experimental Forest, New Hampshire, USA, where long-term trends toward warmer springs have been recorded. We found that black-throated blue warblers initiated breeding earlier in warmer springs, that early breeders were more likely to attempt a second brood than those starting later in the season, and that double brooding and lay date were linked to higher annual fecundity. Accordingly, we found selection favored earlier breeding in most years. However, in contrast to studies of several other long-distance migratory species in Europe, this selection pressure was not stronger in warmer springs, indicating that these warblers were able to adjust mean lay date appropriately to substantial inter-annual variation in spring temperature. Our results suggest that this North American migratory songbird might not experience the same fecundity declines as songbirds that are unable to adjust their timing of breeding in pace with spring temperatures. © 2013 Townsend et al.","author":[{"dropping-particle":"","family":"Townsend","given":"Andrea K.","non-dropping-particle":"","parse-names":false,"suffix":""},{"dropping-particle":"","family":"Sillett","given":"T. Scott","non-dropping-particle":"","parse-names":false,"suffix":""},{"dropping-particle":"","family":"Lany","given":"Nina K.","non-dropping-particle":"","parse-names":false,"suffix":""},{"dropping-particle":"","family":"Kaiser","given":"Sara A.","non-dropping-particle":"","parse-names":false,"suffix":""},{"dropping-particle":"","family":"Rodenhouse","given":"Nicholas L.","non-dropping-particle":"","parse-names":false,"suffix":""},{"dropping-particle":"","family":"Webster","given":"Michael S.","non-dropping-particle":"","parse-names":false,"suffix":""},{"dropping-particle":"","family":"Holmes","given":"Richard T.","non-dropping-particle":"","parse-names":false,"suffix":""}],"container-title":"PLoS ONE","id":"ITEM-1","issue":"4","issued":{"date-parts":[["2013","4","2"]]},"publisher":"Public Library of Science","title":"Warm Springs, Early Lay Dates, and Double Brooding in a North American Migratory Songbird, the Black-Throated Blue Warbler","type":"article-journal","volume":"8"},"uris":["http://www.mendeley.com/documents/?uuid=eece542a-e41b-3dc2-88ac-0bd80dee9cf5"]}],"mendeley":{"formattedCitation":"(Townsend et al., 2013)","plainTextFormattedCitation":"(Townsend et al., 2013)","previouslyFormattedCitation":"(Townsend et al., 2013)"},"properties":{"noteIndex":0},"schema":"https://github.com/citation-style-language/schema/raw/master/csl-citation.json"}</w:instrText>
      </w:r>
      <w:r w:rsidRPr="00C36203">
        <w:rPr>
          <w:rFonts w:ascii="Times New Roman" w:hAnsi="Times New Roman" w:cs="Times New Roman"/>
          <w:sz w:val="24"/>
          <w:szCs w:val="30"/>
        </w:rPr>
        <w:fldChar w:fldCharType="separate"/>
      </w:r>
      <w:r w:rsidRPr="00C36203">
        <w:rPr>
          <w:rFonts w:ascii="Times New Roman" w:hAnsi="Times New Roman" w:cs="Times New Roman"/>
          <w:noProof/>
          <w:sz w:val="24"/>
          <w:szCs w:val="30"/>
        </w:rPr>
        <w:t>(Townsend et al., 2013)</w:t>
      </w:r>
      <w:r w:rsidRPr="00C36203">
        <w:rPr>
          <w:rFonts w:ascii="Times New Roman" w:hAnsi="Times New Roman" w:cs="Times New Roman"/>
          <w:sz w:val="24"/>
          <w:szCs w:val="30"/>
        </w:rPr>
        <w:fldChar w:fldCharType="end"/>
      </w:r>
      <w:r w:rsidRPr="00C36203">
        <w:rPr>
          <w:rFonts w:ascii="Times New Roman" w:hAnsi="Times New Roman" w:cs="Times New Roman"/>
          <w:sz w:val="24"/>
          <w:szCs w:val="30"/>
        </w:rPr>
        <w:t xml:space="preserve">. </w:t>
      </w:r>
      <w:r w:rsidRPr="00C36203">
        <w:rPr>
          <w:rFonts w:ascii="Times New Roman" w:hAnsi="Times New Roman" w:cs="Times New Roman"/>
          <w:sz w:val="24"/>
        </w:rPr>
        <w:t>In environments that have more food availab</w:t>
      </w:r>
      <w:r w:rsidR="00D21FB8">
        <w:rPr>
          <w:rFonts w:ascii="Times New Roman" w:hAnsi="Times New Roman" w:cs="Times New Roman"/>
          <w:sz w:val="24"/>
        </w:rPr>
        <w:t>le throughout the season and witness</w:t>
      </w:r>
      <w:r w:rsidRPr="00C36203">
        <w:rPr>
          <w:rFonts w:ascii="Times New Roman" w:hAnsi="Times New Roman" w:cs="Times New Roman"/>
          <w:sz w:val="24"/>
        </w:rPr>
        <w:t xml:space="preserve"> a more gradual peak during chick feeding, the need for species that have more than one brood per season to adapt to climate change is </w:t>
      </w:r>
      <w:r w:rsidR="00D21FB8">
        <w:rPr>
          <w:rFonts w:ascii="Times New Roman" w:hAnsi="Times New Roman" w:cs="Times New Roman"/>
          <w:sz w:val="24"/>
        </w:rPr>
        <w:t xml:space="preserve">weaker </w:t>
      </w:r>
      <w:r w:rsidRPr="00C36203">
        <w:rPr>
          <w:rFonts w:ascii="Times New Roman" w:hAnsi="Times New Roman" w:cs="Times New Roman"/>
          <w:sz w:val="24"/>
        </w:rPr>
        <w:t xml:space="preserve">than those species that have one brood per season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{"citationItems":[{"id":"ITEM-1","itemData":{"DOI":"10.1016/S0065-2504(04)35005-1","ISBN":"0120139359","ISSN":"00652504","abstract":"Climate change is apparent as an advancement of spring phenology. However, there is no a priori reason to expect that all components of food chains will shift their phenology at the same rate. This differential shift will lead to mistimed reproduction in many species, including seasonally breeding birds. We argue that climate change induced mistiming in avian reproduction occurs because there is a substantial period between the moment of decision making on when to reproduce and the moment at which selection operates on this decision. Climate change is therefore likely to differentially alter the environment of decision-making and the environment of selection. We discuss the potential consequences of such mistiming, and identify a number of ways in which either individual birds or bird populations potentially can adapt to reproductive mistiming. © 2004 Elsevier Ltd. All rights reserved.","author":[{"dropping-particle":"","family":"Visser","given":"Marcel E.","non-dropping-particle":"","parse-names":false,"suffix":""},{"dropping-particle":"","family":"Both","given":"Christiaan","non-dropping-particle":"","parse-names":false,"suffix":""},{"dropping-particle":"","family":"Lambrechts","given":"Marcel M.","non-dropping-particle":"","parse-names":false,"suffix":""}],"container-title":"Advances in Ecological Research","id":"ITEM-1","issued":{"date-parts":[["2004","1","1"]]},"page":"89-110","publisher":"Academic Press","title":"Global Climate Change Leads to Mistimed Avian Reproduction","type":"article","volume":"35"},"uris":["http://www.mendeley.com/documents/?uuid=401fef68-0f88-3c6f-b6a5-3843fda56f17"]}],"mendeley":{"formattedCitation":"(Visser et al., 2004)","plainTextFormattedCitation":"(Visser et al., 2004)","previouslyFormattedCitation":"(Visser et al., 2004)"},"properties":{"noteIndex":0},"schema":"https://github.com/citation-style-language/schema/raw/master/csl-citation.json"}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(Visser et al., 2004)</w:t>
      </w:r>
      <w:r w:rsidRPr="00C36203">
        <w:rPr>
          <w:rFonts w:ascii="Times New Roman" w:hAnsi="Times New Roman" w:cs="Times New Roman"/>
          <w:sz w:val="24"/>
        </w:rPr>
        <w:fldChar w:fldCharType="end"/>
      </w:r>
      <w:r w:rsidRPr="00C36203">
        <w:rPr>
          <w:rFonts w:ascii="Times New Roman" w:hAnsi="Times New Roman" w:cs="Times New Roman"/>
          <w:sz w:val="24"/>
        </w:rPr>
        <w:t xml:space="preserve">. These species with only one brood per season will have higher fitness and should adjust their timing of reproduction accordingly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{"citationItems":[{"id":"ITEM-1","itemData":{"DOI":"10.1016/S0065-2504(04)35005-1","ISBN":"0120139359","ISSN":"00652504","abstract":"Climate change is apparent as an advancement of spring phenology. However, there is no a priori reason to expect that all components of food chains will shift their phenology at the same rate. This differential shift will lead to mistimed reproduction in many species, including seasonally breeding birds. We argue that climate change induced mistiming in avian reproduction occurs because there is a substantial period between the moment of decision making on when to reproduce and the moment at which selection operates on this decision. Climate change is therefore likely to differentially alter the environment of decision-making and the environment of selection. We discuss the potential consequences of such mistiming, and identify a number of ways in which either individual birds or bird populations potentially can adapt to reproductive mistiming. © 2004 Elsevier Ltd. All rights reserved.","author":[{"dropping-particle":"","family":"Visser","given":"Marcel E.","non-dropping-particle":"","parse-names":false,"suffix":""},{"dropping-particle":"","family":"Both","given":"Christiaan","non-dropping-particle":"","parse-names":false,"suffix":""},{"dropping-particle":"","family":"Lambrechts","given":"Marcel M.","non-dropping-particle":"","parse-names":false,"suffix":""}],"container-title":"Advances in Ecological Research","id":"ITEM-1","issued":{"date-parts":[["2004","1","1"]]},"page":"89-110","publisher":"Academic Press","title":"Global Climate Change Leads to Mistimed Avian Reproduction","type":"article","volume":"35"},"uris":["http://www.mendeley.com/documents/?uuid=401fef68-0f88-3c6f-b6a5-3843fda56f17"]}],"mendeley":{"formattedCitation":"(Visser et al., 2004)","plainTextFormattedCitation":"(Visser et al., 2004)","previouslyFormattedCitation":"(Visser et al., 2004)"},"properties":{"noteIndex":0},"schema":"https://github.com/citation-style-language/schema/raw/master/csl-citation.json"}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(Visser et al., 2004)</w:t>
      </w:r>
      <w:r w:rsidRPr="00C36203">
        <w:rPr>
          <w:rFonts w:ascii="Times New Roman" w:hAnsi="Times New Roman" w:cs="Times New Roman"/>
          <w:sz w:val="24"/>
        </w:rPr>
        <w:fldChar w:fldCharType="end"/>
      </w:r>
      <w:r w:rsidRPr="00C36203">
        <w:rPr>
          <w:rFonts w:ascii="Times New Roman" w:hAnsi="Times New Roman" w:cs="Times New Roman"/>
          <w:sz w:val="24"/>
        </w:rPr>
        <w:t xml:space="preserve">. Weather and climate has a significant effect on timing of food availability, but can also affect bird phenology in different ways. </w:t>
      </w:r>
    </w:p>
    <w:p w14:paraId="6603E73D" w14:textId="49F1B746" w:rsidR="00C22C8B" w:rsidRPr="00C36203" w:rsidRDefault="00C22C8B" w:rsidP="00C22C8B">
      <w:pPr>
        <w:ind w:firstLine="720"/>
        <w:rPr>
          <w:rFonts w:ascii="Times New Roman" w:hAnsi="Times New Roman" w:cs="Times New Roman"/>
          <w:sz w:val="24"/>
        </w:rPr>
      </w:pPr>
      <w:r w:rsidRPr="00C36203">
        <w:rPr>
          <w:rFonts w:ascii="Times New Roman" w:hAnsi="Times New Roman" w:cs="Times New Roman"/>
          <w:sz w:val="24"/>
        </w:rPr>
        <w:t xml:space="preserve">Another aspect that can effect breeding phonology is local and regional weather. In woodland passerines, average temperatures during spring has a negative correlation with clutch initiation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{"citationItems":[{"id":"ITEM-1","itemData":{"DOI":"10.1098/rspb.2019.0952","ISSN":"14712954","PMID":"31409248","abstract":"Establishing the cues or constraints that influence avian timing of breeding is the key to accurate prediction of future phenology. This study aims to identify the aspects of the environment that predict the timing of two measures of breeding phenology (nest initiation and egg laying date) in an insectivorous woodland passerine, the blue tit (Cyanistes caeruleus). We analyse data collected from a 220 km, 40-site transect over 3 years and consider spring temperatures, tree leafing phenology, invertebrate availability and photoperiod as predictors of breeding phenology. We find that mean night-time temperature in early spring is the strongest predictor of both nest initiation and lay date and suggest this finding is most consistent with temperature acting as a constraint on breeding activity. Birch budburst phenology significantly predicts lay date additionally to temperature, either as a direct cue or indirectly via a correlated variable. We use cross-validation to show that our model accurately predicts lay date in two further years and find that similar variables predict lay date well across the UK national nest record scheme. This work refines our understanding of the principal factors influencing the timing of tit reproductive phenology and suggests that temperature may have both a direct and indirect effect.","author":[{"dropping-particle":"","family":"Shutt","given":"Jack D.","non-dropping-particle":"","parse-names":false,"suffix":""},{"dropping-particle":"","family":"Cabello","given":"Irene Benedicto","non-dropping-particle":"","parse-names":false,"suffix":""},{"dropping-particle":"","family":"Keogan","given":"Katharine","non-dropping-particle":"","parse-names":false,"suffix":""},{"dropping-particle":"","family":"Leech","given":"David I.","non-dropping-particle":"","parse-names":false,"suffix":""},{"dropping-particle":"","family":"Samplonius","given":"Jelmer M.","non-dropping-particle":"","parse-names":false,"suffix":""},{"dropping-particle":"","family":"Whittle","given":"Lorienne","non-dropping-particle":"","parse-names":false,"suffix":""},{"dropping-particle":"","family":"Burgess","given":"Malcolm D.","non-dropping-particle":"","parse-names":false,"suffix":""},{"dropping-particle":"","family":"Phillimore","given":"Albert B.","non-dropping-particle":"","parse-names":false,"suffix":""}],"container-title":"Proceedings of the Royal Society B: Biological Sciences","id":"ITEM-1","issue":"1908","issued":{"date-parts":[["2019"]]},"title":"The environmental predictors of spatiotemporal variation in the breeding phenology of a passerine bird","type":"article-journal","volume":"286"},"uris":["http://www.mendeley.com/documents/?uuid=258cde6f-767d-452d-b44c-1a23c2926e2b"]}],"mendeley":{"formattedCitation":"(Shutt et al., 2019)","plainTextFormattedCitation":"(Shutt et al., 2019)","previouslyFormattedCitation":"(Shutt et al., 2019)"},"properties":{"noteIndex":0},"schema":"https://github.com/citation-style-language/schema/raw/master/csl-citation.json"}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(Shutt et al., 2019)</w:t>
      </w:r>
      <w:r w:rsidRPr="00C36203">
        <w:rPr>
          <w:rFonts w:ascii="Times New Roman" w:hAnsi="Times New Roman" w:cs="Times New Roman"/>
          <w:sz w:val="24"/>
        </w:rPr>
        <w:fldChar w:fldCharType="end"/>
      </w:r>
      <w:r w:rsidRPr="00C36203">
        <w:rPr>
          <w:rFonts w:ascii="Times New Roman" w:hAnsi="Times New Roman" w:cs="Times New Roman"/>
          <w:sz w:val="24"/>
        </w:rPr>
        <w:t xml:space="preserve">. For example one study showed in tit species, a gain of 1 degree Celsius causes an advancement of 3.5-5 days in clutch initiation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{"citationItems":[{"id":"ITEM-1","itemData":{"DOI":"10.1098/rspb.2019.0952","ISSN":"14712954","PMID":"31409248","abstract":"Establishing the cues or constraints that influence avian timing of breeding is the key to accurate prediction of future phenology. This study aims to identify the aspects of the environment that predict the timing of two measures of breeding phenology (nest initiation and egg laying date) in an insectivorous woodland passerine, the blue tit (Cyanistes caeruleus). We analyse data collected from a 220 km, 40-site transect over 3 years and consider spring temperatures, tree leafing phenology, invertebrate availability and photoperiod as predictors of breeding phenology. We find that mean night-time temperature in early spring is the strongest predictor of both nest initiation and lay date and suggest this finding is most consistent with temperature acting as a constraint on breeding activity. Birch budburst phenology significantly predicts lay date additionally to temperature, either as a direct cue or indirectly via a correlated variable. We use cross-validation to show that our model accurately predicts lay date in two further years and find that similar variables predict lay date well across the UK national nest record scheme. This work refines our understanding of the principal factors influencing the timing of tit reproductive phenology and suggests that temperature may have both a direct and indirect effect.","author":[{"dropping-particle":"","family":"Shutt","given":"Jack D.","non-dropping-particle":"","parse-names":false,"suffix":""},{"dropping-particle":"","family":"Cabello","given":"Irene Benedicto","non-dropping-particle":"","parse-names":false,"suffix":""},{"dropping-particle":"","family":"Keogan","given":"Katharine","non-dropping-particle":"","parse-names":false,"suffix":""},{"dropping-particle":"","family":"Leech","given":"David I.","non-dropping-particle":"","parse-names":false,"suffix":""},{"dropping-particle":"","family":"Samplonius","given":"Jelmer M.","non-dropping-particle":"","parse-names":false,"suffix":""},{"dropping-particle":"","family":"Whittle","given":"Lorienne","non-dropping-particle":"","parse-names":false,"suffix":""},{"dropping-particle":"","family":"Burgess","given":"Malcolm D.","non-dropping-particle":"","parse-names":false,"suffix":""},{"dropping-particle":"","family":"Phillimore","given":"Albert B.","non-dropping-particle":"","parse-names":false,"suffix":""}],"container-title":"Proceedings of the Royal Society B: Biological Sciences","id":"ITEM-1","issue":"1908","issued":{"date-parts":[["2019"]]},"title":"The environmental predictors of spatiotemporal variation in the breeding phenology of a passerine bird","type":"article-journal","volume":"286"},"uris":["http://www.mendeley.com/documents/?uuid=258cde6f-767d-452d-b44c-1a23c2926e2b"]}],"mendeley":{"formattedCitation":"(Shutt et al., 2019)","plainTextFormattedCitation":"(Shutt et al., 2019)","previouslyFormattedCitation":"(Shutt et al., 2019)"},"properties":{"noteIndex":0},"schema":"https://github.com/citation-style-language/schema/raw/master/csl-citation.json"}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(Shutt et al., 2019)</w:t>
      </w:r>
      <w:r w:rsidRPr="00C36203">
        <w:rPr>
          <w:rFonts w:ascii="Times New Roman" w:hAnsi="Times New Roman" w:cs="Times New Roman"/>
          <w:sz w:val="24"/>
        </w:rPr>
        <w:fldChar w:fldCharType="end"/>
      </w:r>
      <w:r w:rsidRPr="00C36203">
        <w:rPr>
          <w:rFonts w:ascii="Times New Roman" w:hAnsi="Times New Roman" w:cs="Times New Roman"/>
          <w:sz w:val="24"/>
        </w:rPr>
        <w:t xml:space="preserve">. Low local temperatures aren’t a cue, but appears to be </w:t>
      </w:r>
      <w:r w:rsidRPr="00C36203">
        <w:rPr>
          <w:rFonts w:ascii="Times New Roman" w:hAnsi="Times New Roman" w:cs="Times New Roman"/>
          <w:sz w:val="24"/>
        </w:rPr>
        <w:lastRenderedPageBreak/>
        <w:t>more of a constraint th</w:t>
      </w:r>
      <w:r w:rsidR="00D21FB8">
        <w:rPr>
          <w:rFonts w:ascii="Times New Roman" w:hAnsi="Times New Roman" w:cs="Times New Roman"/>
          <w:sz w:val="24"/>
        </w:rPr>
        <w:t xml:space="preserve">at can limit the energy costly, </w:t>
      </w:r>
      <w:r w:rsidRPr="00C36203">
        <w:rPr>
          <w:rFonts w:ascii="Times New Roman" w:hAnsi="Times New Roman" w:cs="Times New Roman"/>
          <w:sz w:val="24"/>
        </w:rPr>
        <w:t xml:space="preserve">physiologic processes involved in breeding, such as egg production and incubation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{"citationItems":[{"id":"ITEM-1","itemData":{"DOI":"10.1098/rspb.2019.0952","ISSN":"14712954","PMID":"31409248","abstract":"Establishing the cues or constraints that influence avian timing of breeding is the key to accurate prediction of future phenology. This study aims to identify the aspects of the environment that predict the timing of two measures of breeding phenology (nest initiation and egg laying date) in an insectivorous woodland passerine, the blue tit (Cyanistes caeruleus). We analyse data collected from a 220 km, 40-site transect over 3 years and consider spring temperatures, tree leafing phenology, invertebrate availability and photoperiod as predictors of breeding phenology. We find that mean night-time temperature in early spring is the strongest predictor of both nest initiation and lay date and suggest this finding is most consistent with temperature acting as a constraint on breeding activity. Birch budburst phenology significantly predicts lay date additionally to temperature, either as a direct cue or indirectly via a correlated variable. We use cross-validation to show that our model accurately predicts lay date in two further years and find that similar variables predict lay date well across the UK national nest record scheme. This work refines our understanding of the principal factors influencing the timing of tit reproductive phenology and suggests that temperature may have both a direct and indirect effect.","author":[{"dropping-particle":"","family":"Shutt","given":"Jack D.","non-dropping-particle":"","parse-names":false,"suffix":""},{"dropping-particle":"","family":"Cabello","given":"Irene Benedicto","non-dropping-particle":"","parse-names":false,"suffix":""},{"dropping-particle":"","family":"Keogan","given":"Katharine","non-dropping-particle":"","parse-names":false,"suffix":""},{"dropping-particle":"","family":"Leech","given":"David I.","non-dropping-particle":"","parse-names":false,"suffix":""},{"dropping-particle":"","family":"Samplonius","given":"Jelmer M.","non-dropping-particle":"","parse-names":false,"suffix":""},{"dropping-particle":"","family":"Whittle","given":"Lorienne","non-dropping-particle":"","parse-names":false,"suffix":""},{"dropping-particle":"","family":"Burgess","given":"Malcolm D.","non-dropping-particle":"","parse-names":false,"suffix":""},{"dropping-particle":"","family":"Phillimore","given":"Albert B.","non-dropping-particle":"","parse-names":false,"suffix":""}],"container-title":"Proceedings of the Royal Society B: Biological Sciences","id":"ITEM-1","issue":"1908","issued":{"date-parts":[["2019"]]},"title":"The environmental predictors of spatiotemporal variation in the breeding phenology of a passerine bird","type":"article-journal","volume":"286"},"uris":["http://www.mendeley.com/documents/?uuid=258cde6f-767d-452d-b44c-1a23c2926e2b"]}],"mendeley":{"formattedCitation":"(Shutt et al., 2019)","plainTextFormattedCitation":"(Shutt et al., 2019)","previouslyFormattedCitation":"(Shutt et al., 2019)"},"properties":{"noteIndex":0},"schema":"https://github.com/citation-style-language/schema/raw/master/csl-citation.json"}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(Shutt et al., 2019)</w:t>
      </w:r>
      <w:r w:rsidRPr="00C36203">
        <w:rPr>
          <w:rFonts w:ascii="Times New Roman" w:hAnsi="Times New Roman" w:cs="Times New Roman"/>
          <w:sz w:val="24"/>
        </w:rPr>
        <w:fldChar w:fldCharType="end"/>
      </w:r>
      <w:r w:rsidRPr="00C36203">
        <w:rPr>
          <w:rFonts w:ascii="Times New Roman" w:hAnsi="Times New Roman" w:cs="Times New Roman"/>
          <w:sz w:val="24"/>
        </w:rPr>
        <w:t xml:space="preserve">. There are different climactic scales that can be used to find phenological shifts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{"citationItems":[{"id":"ITEM-1","itemData":{"DOI":"10.1002/ece3.1824","ISSN":"20457758","abstract":"Following over 20 years of research on the climatic effects on biodiversity we now have strong evidence that climate change affects phenology, fitness, and distribution ranges of different taxa, including birds. Bird phenology likely responds to changes in local weather. It is also affected by climatic year-to-year variations on larger scales. Although such scale-related effects are common in ecology, most studies analyzing the effects of climate change were accomplished using climatic information on a single spatial scale. In this study, we aimed at determining the scale-dependent sensitivity of breeding phenology and success to climate change in a migratory passerine bird, the barn swallow (Hirundo rustica). For both annual broods, we investigated effects of local weather (local scale) and the North Atlantic Oscillation (NAO, large scale) on the timing of breeding and breeding success. Consistent with previous studies in migratory birds we found that barn swallows in Eastern Germany bred progressively earlier. At the same time, they showed reduced breeding success over time in response to recent climatic changes. Responses to climatic variation were observed on both local and large climatic scales, but they differed with respect to the ecological process considered. Specifically, we found that the timing of breeding was primarily influenced by large-scale NAO variations and to a lesser extent by local weather on the breeding grounds. Conversely, climatic conditions on the local scale affected breeding success, exclusively. The observed decrease in breeding success over years is likely a consequence of scale-related mismatches between climatic conditions during different breeding phases. This provides further evidence that a species' response of earlier breeding may not be enough to cope with climate change. Our results emphasize the importance of considering the response of ecological processes along different climatic scales in order to better understand the complexity of climate change effects on biodiversity.","author":[{"dropping-particle":"","family":"Grimm","given":"Annegret","non-dropping-particle":"","parse-names":false,"suffix":""},{"dropping-particle":"","family":"Weiß","given":"Brigitte M.","non-dropping-particle":"","parse-names":false,"suffix":""},{"dropping-particle":"","family":"Kulik","given":"Lars","non-dropping-particle":"","parse-names":false,"suffix":""},{"dropping-particle":"","family":"Mihoub","given":"Jean Baptiste","non-dropping-particle":"","parse-names":false,"suffix":""},{"dropping-particle":"","family":"Mundry","given":"Roger","non-dropping-particle":"","parse-names":false,"suffix":""},{"dropping-particle":"","family":"Köppen","given":"Ulrich","non-dropping-particle":"","parse-names":false,"suffix":""},{"dropping-particle":"","family":"Brueckmann","given":"Tomas","non-dropping-particle":"","parse-names":false,"suffix":""},{"dropping-particle":"","family":"Thomsen","given":"Ruth","non-dropping-particle":"","parse-names":false,"suffix":""},{"dropping-particle":"","family":"Widdig","given":"Anja","non-dropping-particle":"","parse-names":false,"suffix":""}],"container-title":"Ecology and Evolution","id":"ITEM-1","issue":"23","issued":{"date-parts":[["2015"]]},"page":"5722-5734","title":"Earlier breeding, lower success: Does the spatial scale of climatic conditions matter in a migratory passerine bird?","type":"article-journal","volume":"5"},"uris":["http://www.mendeley.com/documents/?uuid=96f6c365-0418-4412-b40f-479b1edca7dd"]}],"mendeley":{"formattedCitation":"(Grimm et al., 2015)","plainTextFormattedCitation":"(Grimm et al., 2015)","previouslyFormattedCitation":"(Grimm et al., 2015)"},"properties":{"noteIndex":0},"schema":"https://github.com/citation-style-language/schema/raw/master/csl-citation.json"}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(Grimm et al., 2015)</w:t>
      </w:r>
      <w:r w:rsidRPr="00C36203">
        <w:rPr>
          <w:rFonts w:ascii="Times New Roman" w:hAnsi="Times New Roman" w:cs="Times New Roman"/>
          <w:sz w:val="24"/>
        </w:rPr>
        <w:fldChar w:fldCharType="end"/>
      </w:r>
      <w:r w:rsidRPr="00C36203">
        <w:rPr>
          <w:rFonts w:ascii="Times New Roman" w:hAnsi="Times New Roman" w:cs="Times New Roman"/>
          <w:sz w:val="24"/>
        </w:rPr>
        <w:t>. Large scale climactic indices such as NAO (North Atlantic Oscillation) or ENSO (</w:t>
      </w:r>
      <w:r w:rsidRPr="00C36203">
        <w:rPr>
          <w:rStyle w:val="hgkelc"/>
          <w:rFonts w:ascii="Times New Roman" w:hAnsi="Times New Roman" w:cs="Times New Roman"/>
          <w:sz w:val="24"/>
        </w:rPr>
        <w:t>El Niño-Southern Oscillation</w:t>
      </w:r>
      <w:r w:rsidRPr="00C36203">
        <w:rPr>
          <w:rFonts w:ascii="Times New Roman" w:hAnsi="Times New Roman" w:cs="Times New Roman"/>
          <w:sz w:val="24"/>
        </w:rPr>
        <w:t xml:space="preserve">) are found to predict ecological processes better than small scale indices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{"citationItems":[{"id":"ITEM-1","itemData":{"DOI":"10.1002/ece3.1824","ISSN":"20457758","abstract":"Following over 20 years of research on the climatic effects on biodiversity we now have strong evidence that climate change affects phenology, fitness, and distribution ranges of different taxa, including birds. Bird phenology likely responds to changes in local weather. It is also affected by climatic year-to-year variations on larger scales. Although such scale-related effects are common in ecology, most studies analyzing the effects of climate change were accomplished using climatic information on a single spatial scale. In this study, we aimed at determining the scale-dependent sensitivity of breeding phenology and success to climate change in a migratory passerine bird, the barn swallow (Hirundo rustica). For both annual broods, we investigated effects of local weather (local scale) and the North Atlantic Oscillation (NAO, large scale) on the timing of breeding and breeding success. Consistent with previous studies in migratory birds we found that barn swallows in Eastern Germany bred progressively earlier. At the same time, they showed reduced breeding success over time in response to recent climatic changes. Responses to climatic variation were observed on both local and large climatic scales, but they differed with respect to the ecological process considered. Specifically, we found that the timing of breeding was primarily influenced by large-scale NAO variations and to a lesser extent by local weather on the breeding grounds. Conversely, climatic conditions on the local scale affected breeding success, exclusively. The observed decrease in breeding success over years is likely a consequence of scale-related mismatches between climatic conditions during different breeding phases. This provides further evidence that a species' response of earlier breeding may not be enough to cope with climate change. Our results emphasize the importance of considering the response of ecological processes along different climatic scales in order to better understand the complexity of climate change effects on biodiversity.","author":[{"dropping-particle":"","family":"Grimm","given":"Annegret","non-dropping-particle":"","parse-names":false,"suffix":""},{"dropping-particle":"","family":"Weiß","given":"Brigitte M.","non-dropping-particle":"","parse-names":false,"suffix":""},{"dropping-particle":"","family":"Kulik","given":"Lars","non-dropping-particle":"","parse-names":false,"suffix":""},{"dropping-particle":"","family":"Mihoub","given":"Jean Baptiste","non-dropping-particle":"","parse-names":false,"suffix":""},{"dropping-particle":"","family":"Mundry","given":"Roger","non-dropping-particle":"","parse-names":false,"suffix":""},{"dropping-particle":"","family":"Köppen","given":"Ulrich","non-dropping-particle":"","parse-names":false,"suffix":""},{"dropping-particle":"","family":"Brueckmann","given":"Tomas","non-dropping-particle":"","parse-names":false,"suffix":""},{"dropping-particle":"","family":"Thomsen","given":"Ruth","non-dropping-particle":"","parse-names":false,"suffix":""},{"dropping-particle":"","family":"Widdig","given":"Anja","non-dropping-particle":"","parse-names":false,"suffix":""}],"container-title":"Ecology and Evolution","id":"ITEM-1","issue":"23","issued":{"date-parts":[["2015"]]},"page":"5722-5734","title":"Earlier breeding, lower success: Does the spatial scale of climatic conditions matter in a migratory passerine bird?","type":"article-journal","volume":"5"},"uris":["http://www.mendeley.com/documents/?uuid=96f6c365-0418-4412-b40f-479b1edca7dd"]}],"mendeley":{"formattedCitation":"(Grimm et al., 2015)","plainTextFormattedCitation":"(Grimm et al., 2015)","previouslyFormattedCitation":"(Grimm et al., 2015)"},"properties":{"noteIndex":0},"schema":"https://github.com/citation-style-language/schema/raw/master/csl-citation.json"}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(Grimm et al., 2015)</w:t>
      </w:r>
      <w:r w:rsidRPr="00C36203">
        <w:rPr>
          <w:rFonts w:ascii="Times New Roman" w:hAnsi="Times New Roman" w:cs="Times New Roman"/>
          <w:sz w:val="24"/>
        </w:rPr>
        <w:fldChar w:fldCharType="end"/>
      </w:r>
      <w:r w:rsidR="005D67B7">
        <w:rPr>
          <w:rFonts w:ascii="Times New Roman" w:hAnsi="Times New Roman" w:cs="Times New Roman"/>
          <w:sz w:val="24"/>
        </w:rPr>
        <w:t>. Though several studies demonstrate</w:t>
      </w:r>
      <w:r w:rsidRPr="00C36203">
        <w:rPr>
          <w:rFonts w:ascii="Times New Roman" w:hAnsi="Times New Roman" w:cs="Times New Roman"/>
          <w:sz w:val="24"/>
        </w:rPr>
        <w:t xml:space="preserve"> that reproductive factors and nestling condition were more dependent on local temperature and rainfall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{"citationItems":[{"id":"ITEM-1","itemData":{"DOI":"10.1002/ece3.1824","ISSN":"20457758","abstract":"Following over 20 years of research on the climatic effects on biodiversity we now have strong evidence that climate change affects phenology, fitness, and distribution ranges of different taxa, including birds. Bird phenology likely responds to changes in local weather. It is also affected by climatic year-to-year variations on larger scales. Although such scale-related effects are common in ecology, most studies analyzing the effects of climate change were accomplished using climatic information on a single spatial scale. In this study, we aimed at determining the scale-dependent sensitivity of breeding phenology and success to climate change in a migratory passerine bird, the barn swallow (Hirundo rustica). For both annual broods, we investigated effects of local weather (local scale) and the North Atlantic Oscillation (NAO, large scale) on the timing of breeding and breeding success. Consistent with previous studies in migratory birds we found that barn swallows in Eastern Germany bred progressively earlier. At the same time, they showed reduced breeding success over time in response to recent climatic changes. Responses to climatic variation were observed on both local and large climatic scales, but they differed with respect to the ecological process considered. Specifically, we found that the timing of breeding was primarily influenced by large-scale NAO variations and to a lesser extent by local weather on the breeding grounds. Conversely, climatic conditions on the local scale affected breeding success, exclusively. The observed decrease in breeding success over years is likely a consequence of scale-related mismatches between climatic conditions during different breeding phases. This provides further evidence that a species' response of earlier breeding may not be enough to cope with climate change. Our results emphasize the importance of considering the response of ecological processes along different climatic scales in order to better understand the complexity of climate change effects on biodiversity.","author":[{"dropping-particle":"","family":"Grimm","given":"Annegret","non-dropping-particle":"","parse-names":false,"suffix":""},{"dropping-particle":"","family":"Weiß","given":"Brigitte M.","non-dropping-particle":"","parse-names":false,"suffix":""},{"dropping-particle":"","family":"Kulik","given":"Lars","non-dropping-particle":"","parse-names":false,"suffix":""},{"dropping-particle":"","family":"Mihoub","given":"Jean Baptiste","non-dropping-particle":"","parse-names":false,"suffix":""},{"dropping-particle":"","family":"Mundry","given":"Roger","non-dropping-particle":"","parse-names":false,"suffix":""},{"dropping-particle":"","family":"Köppen","given":"Ulrich","non-dropping-particle":"","parse-names":false,"suffix":""},{"dropping-particle":"","family":"Brueckmann","given":"Tomas","non-dropping-particle":"","parse-names":false,"suffix":""},{"dropping-particle":"","family":"Thomsen","given":"Ruth","non-dropping-particle":"","parse-names":false,"suffix":""},{"dropping-particle":"","family":"Widdig","given":"Anja","non-dropping-particle":"","parse-names":false,"suffix":""}],"container-title":"Ecology and Evolution","id":"ITEM-1","issue":"23","issued":{"date-parts":[["2015"]]},"page":"5722-5734","title":"Earlier breeding, lower success: Does the spatial scale of climatic conditions matter in a migratory passerine bird?","type":"article-journal","volume":"5"},"uris":["http://www.mendeley.com/documents/?uuid=96f6c365-0418-4412-b40f-479b1edca7dd"]}],"mendeley":{"formattedCitation":"(Grimm et al., 2015)","plainTextFormattedCitation":"(Grimm et al., 2015)","previouslyFormattedCitation":"(Grimm et al., 2015)"},"properties":{"noteIndex":0},"schema":"https://github.com/citation-style-language/schema/raw/master/csl-citation.json"}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(Grimm et al., 2015)</w:t>
      </w:r>
      <w:r w:rsidRPr="00C36203">
        <w:rPr>
          <w:rFonts w:ascii="Times New Roman" w:hAnsi="Times New Roman" w:cs="Times New Roman"/>
          <w:sz w:val="24"/>
        </w:rPr>
        <w:fldChar w:fldCharType="end"/>
      </w:r>
      <w:r w:rsidRPr="00C36203">
        <w:rPr>
          <w:rFonts w:ascii="Times New Roman" w:hAnsi="Times New Roman" w:cs="Times New Roman"/>
          <w:sz w:val="24"/>
        </w:rPr>
        <w:t>. For example, recent studies involving Danish colonial barn swallows (</w:t>
      </w:r>
      <w:r w:rsidRPr="00C36203">
        <w:rPr>
          <w:rFonts w:ascii="Times New Roman" w:hAnsi="Times New Roman" w:cs="Times New Roman"/>
          <w:i/>
          <w:sz w:val="24"/>
        </w:rPr>
        <w:t>Hirundo rustica</w:t>
      </w:r>
      <w:r w:rsidRPr="00C36203">
        <w:rPr>
          <w:rFonts w:ascii="Times New Roman" w:hAnsi="Times New Roman" w:cs="Times New Roman"/>
          <w:sz w:val="24"/>
        </w:rPr>
        <w:t xml:space="preserve">) showed that breeding phenology and brood size were affected by NOA and ecological processes on a small geographical scale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{"citationItems":[{"id":"ITEM-1","itemData":{"DOI":"10.1002/ece3.1824","ISSN":"20457758","abstract":"Following over 20 years of research on the climatic effects on biodiversity we now have strong evidence that climate change affects phenology, fitness, and distribution ranges of different taxa, including birds. Bird phenology likely responds to changes in local weather. It is also affected by climatic year-to-year variations on larger scales. Although such scale-related effects are common in ecology, most studies analyzing the effects of climate change were accomplished using climatic information on a single spatial scale. In this study, we aimed at determining the scale-dependent sensitivity of breeding phenology and success to climate change in a migratory passerine bird, the barn swallow (Hirundo rustica). For both annual broods, we investigated effects of local weather (local scale) and the North Atlantic Oscillation (NAO, large scale) on the timing of breeding and breeding success. Consistent with previous studies in migratory birds we found that barn swallows in Eastern Germany bred progressively earlier. At the same time, they showed reduced breeding success over time in response to recent climatic changes. Responses to climatic variation were observed on both local and large climatic scales, but they differed with respect to the ecological process considered. Specifically, we found that the timing of breeding was primarily influenced by large-scale NAO variations and to a lesser extent by local weather on the breeding grounds. Conversely, climatic conditions on the local scale affected breeding success, exclusively. The observed decrease in breeding success over years is likely a consequence of scale-related mismatches between climatic conditions during different breeding phases. This provides further evidence that a species' response of earlier breeding may not be enough to cope with climate change. Our results emphasize the importance of considering the response of ecological processes along different climatic scales in order to better understand the complexity of climate change effects on biodiversity.","author":[{"dropping-particle":"","family":"Grimm","given":"Annegret","non-dropping-particle":"","parse-names":false,"suffix":""},{"dropping-particle":"","family":"Weiß","given":"Brigitte M.","non-dropping-particle":"","parse-names":false,"suffix":""},{"dropping-particle":"","family":"Kulik","given":"Lars","non-dropping-particle":"","parse-names":false,"suffix":""},{"dropping-particle":"","family":"Mihoub","given":"Jean Baptiste","non-dropping-particle":"","parse-names":false,"suffix":""},{"dropping-particle":"","family":"Mundry","given":"Roger","non-dropping-particle":"","parse-names":false,"suffix":""},{"dropping-particle":"","family":"Köppen","given":"Ulrich","non-dropping-particle":"","parse-names":false,"suffix":""},{"dropping-particle":"","family":"Brueckmann","given":"Tomas","non-dropping-particle":"","parse-names":false,"suffix":""},{"dropping-particle":"","family":"Thomsen","given":"Ruth","non-dropping-particle":"","parse-names":false,"suffix":""},{"dropping-particle":"","family":"Widdig","given":"Anja","non-dropping-particle":"","parse-names":false,"suffix":""}],"container-title":"Ecology and Evolution","id":"ITEM-1","issue":"23","issued":{"date-parts":[["2015"]]},"page":"5722-5734","title":"Earlier breeding, lower success: Does the spatial scale of climatic conditions matter in a migratory passerine bird?","type":"article-journal","volume":"5"},"uris":["http://www.mendeley.com/documents/?uuid=96f6c365-0418-4412-b40f-479b1edca7dd"]}],"mendeley":{"formattedCitation":"(Grimm et al., 2015)","plainTextFormattedCitation":"(Grimm et al., 2015)","previouslyFormattedCitation":"(Grimm et al., 2015)"},"properties":{"noteIndex":0},"schema":"https://github.com/citation-style-language/schema/raw/master/csl-citation.json"}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(Grimm et al., 2015)</w:t>
      </w:r>
      <w:r w:rsidRPr="00C36203">
        <w:rPr>
          <w:rFonts w:ascii="Times New Roman" w:hAnsi="Times New Roman" w:cs="Times New Roman"/>
          <w:sz w:val="24"/>
        </w:rPr>
        <w:fldChar w:fldCharType="end"/>
      </w:r>
      <w:r w:rsidRPr="00C36203">
        <w:rPr>
          <w:rFonts w:ascii="Times New Roman" w:hAnsi="Times New Roman" w:cs="Times New Roman"/>
          <w:sz w:val="24"/>
        </w:rPr>
        <w:t xml:space="preserve">. The same studies also found that timing of breeding was more </w:t>
      </w:r>
      <w:r w:rsidR="00171A93" w:rsidRPr="00C36203">
        <w:rPr>
          <w:rFonts w:ascii="Times New Roman" w:hAnsi="Times New Roman" w:cs="Times New Roman"/>
          <w:sz w:val="24"/>
        </w:rPr>
        <w:t>dependent</w:t>
      </w:r>
      <w:r w:rsidRPr="00C36203">
        <w:rPr>
          <w:rFonts w:ascii="Times New Roman" w:hAnsi="Times New Roman" w:cs="Times New Roman"/>
          <w:sz w:val="24"/>
        </w:rPr>
        <w:t xml:space="preserve"> on large scale NAO variations, and a reduction in breeding success was due to local scale climactic mismatches during breeding processes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{"citationItems":[{"id":"ITEM-1","itemData":{"DOI":"10.1002/ece3.1824","ISSN":"20457758","abstract":"Following over 20 years of research on the climatic effects on biodiversity we now have strong evidence that climate change affects phenology, fitness, and distribution ranges of different taxa, including birds. Bird phenology likely responds to changes in local weather. It is also affected by climatic year-to-year variations on larger scales. Although such scale-related effects are common in ecology, most studies analyzing the effects of climate change were accomplished using climatic information on a single spatial scale. In this study, we aimed at determining the scale-dependent sensitivity of breeding phenology and success to climate change in a migratory passerine bird, the barn swallow (Hirundo rustica). For both annual broods, we investigated effects of local weather (local scale) and the North Atlantic Oscillation (NAO, large scale) on the timing of breeding and breeding success. Consistent with previous studies in migratory birds we found that barn swallows in Eastern Germany bred progressively earlier. At the same time, they showed reduced breeding success over time in response to recent climatic changes. Responses to climatic variation were observed on both local and large climatic scales, but they differed with respect to the ecological process considered. Specifically, we found that the timing of breeding was primarily influenced by large-scale NAO variations and to a lesser extent by local weather on the breeding grounds. Conversely, climatic conditions on the local scale affected breeding success, exclusively. The observed decrease in breeding success over years is likely a consequence of scale-related mismatches between climatic conditions during different breeding phases. This provides further evidence that a species' response of earlier breeding may not be enough to cope with climate change. Our results emphasize the importance of considering the response of ecological processes along different climatic scales in order to better understand the complexity of climate change effects on biodiversity.","author":[{"dropping-particle":"","family":"Grimm","given":"Annegret","non-dropping-particle":"","parse-names":false,"suffix":""},{"dropping-particle":"","family":"Weiß","given":"Brigitte M.","non-dropping-particle":"","parse-names":false,"suffix":""},{"dropping-particle":"","family":"Kulik","given":"Lars","non-dropping-particle":"","parse-names":false,"suffix":""},{"dropping-particle":"","family":"Mihoub","given":"Jean Baptiste","non-dropping-particle":"","parse-names":false,"suffix":""},{"dropping-particle":"","family":"Mundry","given":"Roger","non-dropping-particle":"","parse-names":false,"suffix":""},{"dropping-particle":"","family":"Köppen","given":"Ulrich","non-dropping-particle":"","parse-names":false,"suffix":""},{"dropping-particle":"","family":"Brueckmann","given":"Tomas","non-dropping-particle":"","parse-names":false,"suffix":""},{"dropping-particle":"","family":"Thomsen","given":"Ruth","non-dropping-particle":"","parse-names":false,"suffix":""},{"dropping-particle":"","family":"Widdig","given":"Anja","non-dropping-particle":"","parse-names":false,"suffix":""}],"container-title":"Ecology and Evolution","id":"ITEM-1","issue":"23","issued":{"date-parts":[["2015"]]},"page":"5722-5734","title":"Earlier breeding, lower success: Does the spatial scale of climatic conditions matter in a migratory passerine bird?","type":"article-journal","volume":"5"},"uris":["http://www.mendeley.com/documents/?uuid=96f6c365-0418-4412-b40f-479b1edca7dd"]}],"mendeley":{"formattedCitation":"(Grimm et al., 2015)","plainTextFormattedCitation":"(Grimm et al., 2015)","previouslyFormattedCitation":"(Grimm et al., 2015)"},"properties":{"noteIndex":0},"schema":"https://github.com/citation-style-language/schema/raw/master/csl-citation.json"}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(Grimm et al., 2015)</w:t>
      </w:r>
      <w:r w:rsidRPr="00C36203">
        <w:rPr>
          <w:rFonts w:ascii="Times New Roman" w:hAnsi="Times New Roman" w:cs="Times New Roman"/>
          <w:sz w:val="24"/>
        </w:rPr>
        <w:fldChar w:fldCharType="end"/>
      </w:r>
      <w:r w:rsidR="005D67B7">
        <w:rPr>
          <w:rFonts w:ascii="Times New Roman" w:hAnsi="Times New Roman" w:cs="Times New Roman"/>
          <w:sz w:val="24"/>
        </w:rPr>
        <w:t>. This reveals</w:t>
      </w:r>
      <w:r w:rsidRPr="00C36203">
        <w:rPr>
          <w:rFonts w:ascii="Times New Roman" w:hAnsi="Times New Roman" w:cs="Times New Roman"/>
          <w:sz w:val="24"/>
        </w:rPr>
        <w:t xml:space="preserve"> that both scales are valid and necessary factors to consider when observing climate’s effect on phenology. Another aspect of phenology that is affected by temperature and climate includes timing of migration. </w:t>
      </w:r>
    </w:p>
    <w:p w14:paraId="3ECB016D" w14:textId="69E2D847" w:rsidR="00C22C8B" w:rsidRPr="00C36203" w:rsidRDefault="00C22C8B" w:rsidP="00C22C8B">
      <w:pPr>
        <w:rPr>
          <w:rFonts w:ascii="Times New Roman" w:eastAsia="Times New Roman" w:hAnsi="Times New Roman" w:cs="Times New Roman"/>
          <w:sz w:val="24"/>
          <w:szCs w:val="24"/>
        </w:rPr>
      </w:pPr>
      <w:r w:rsidRPr="00C36203">
        <w:rPr>
          <w:rFonts w:ascii="Times New Roman" w:hAnsi="Times New Roman" w:cs="Times New Roman"/>
          <w:sz w:val="24"/>
        </w:rPr>
        <w:t xml:space="preserve">Breeding phenology is affected by migration phenology, given the timing of migrating birds gives way to the timing in which they arrive at </w:t>
      </w:r>
      <w:r w:rsidR="005D67B7">
        <w:rPr>
          <w:rFonts w:ascii="Times New Roman" w:hAnsi="Times New Roman" w:cs="Times New Roman"/>
          <w:sz w:val="24"/>
        </w:rPr>
        <w:t>their breeding grounds and commence</w:t>
      </w:r>
      <w:r w:rsidRPr="00C36203">
        <w:rPr>
          <w:rFonts w:ascii="Times New Roman" w:hAnsi="Times New Roman" w:cs="Times New Roman"/>
          <w:sz w:val="24"/>
        </w:rPr>
        <w:t xml:space="preserve"> their breeding cy</w:t>
      </w:r>
      <w:r w:rsidR="005D67B7">
        <w:rPr>
          <w:rFonts w:ascii="Times New Roman" w:hAnsi="Times New Roman" w:cs="Times New Roman"/>
          <w:sz w:val="24"/>
        </w:rPr>
        <w:t>cle. This is why it is imperative</w:t>
      </w:r>
      <w:r w:rsidRPr="00C36203">
        <w:rPr>
          <w:rFonts w:ascii="Times New Roman" w:hAnsi="Times New Roman" w:cs="Times New Roman"/>
          <w:sz w:val="24"/>
        </w:rPr>
        <w:t xml:space="preserve"> to note the differences in migration phenology in relation to temperature and climate changes in addition to observing the differences in breeding phenology. One effect observed by a change in migration timing is a mis-match in arrival </w:t>
      </w:r>
      <w:r w:rsidRPr="00C36203">
        <w:rPr>
          <w:rFonts w:ascii="Times New Roman" w:hAnsi="Times New Roman" w:cs="Times New Roman"/>
          <w:sz w:val="24"/>
        </w:rPr>
        <w:t xml:space="preserve">dates of the breeding grounds and peak food abundance in that area </w:t>
      </w:r>
      <w:r w:rsidRPr="00C36203">
        <w:rPr>
          <w:rFonts w:ascii="Times New Roman" w:hAnsi="Times New Roman" w:cs="Times New Roman"/>
          <w:sz w:val="24"/>
        </w:rPr>
        <w:fldChar w:fldCharType="begin" w:fldLock="1"/>
      </w:r>
      <w:r w:rsidRPr="00C36203">
        <w:rPr>
          <w:rFonts w:ascii="Times New Roman" w:hAnsi="Times New Roman" w:cs="Times New Roman"/>
          <w:sz w:val="24"/>
        </w:rPr>
        <w:instrText>ADDIN CSL_CITATION {"citationItems":[{"id":"ITEM-1","itemData":{"DOI":"10.1016/j.cub.2009.11.074","ISSN":"09609822","PMID":"20116248","abstract":"During the past decades, phenology of many organisms has advanced in response to climate change [1]. Earlier arrival of long-distance migrants has been reported frequently [2, 3], but advancements of arrival and breeding were not always sufficient to match phenology at other trophic levels [4]. This has led to increased selection for early breeding [5] and severe population declines [6, 7]. This inadequate response has been explained by an inflexible start of migration, governed by cues unrelated to climate change, such as photoperiod [8]. It has been suggested that evolution at the genetic level is required for a change in photoresponsiveness [9]. Recently, such an evolutionary change in migration timing was suggested [10]. Here I show that timing of spring migration of pied flycatchers (Ficedula hypoleuca) has responded flexibly to climate change. Recovery dates during spring migration in Northern Africa advanced by ten days between 1980 and 2002, which was explained by improving Sahel rainfall and a phenotypic effect of birth date. The lack of advance on the breeding grounds most likely was due to environmental constraints during migration. Adjustment of arrival date in migrants to climate change could thus be rapid, but only if circumstances favorably change for the whole journey. © 2010 Elsevier Ltd. All rights reserved.","author":[{"dropping-particle":"","family":"Both","given":"Christiaan","non-dropping-particle":"","parse-names":false,"suffix":""}],"container-title":"Current Biology","id":"ITEM-1","issue":"3","issued":{"date-parts":[["2010","2","9"]]},"page":"243-248","publisher":"Cell Press","title":"Flexibility of Timing of Avian Migration to Climate Change Masked by Environmental Constraints En Route","type":"article-journal","volume":"20"},"uris":["http://www.mendeley.com/documents/?uuid=16fea5cf-c60a-3090-b7f2-cb1f353487dd"]}],"mendeley":{"formattedCitation":"(Both, 2010)","plainTextFormattedCitation":"(Both, 2010)","previouslyFormattedCitation":"(Both, 2010)"},"properties":{"noteIndex":0},"schema":"https://github.com/citation-style-language/schema/raw/master/csl-citation.json"}</w:instrText>
      </w:r>
      <w:r w:rsidRPr="00C36203">
        <w:rPr>
          <w:rFonts w:ascii="Times New Roman" w:hAnsi="Times New Roman" w:cs="Times New Roman"/>
          <w:sz w:val="24"/>
        </w:rPr>
        <w:fldChar w:fldCharType="separate"/>
      </w:r>
      <w:r w:rsidRPr="00C36203">
        <w:rPr>
          <w:rFonts w:ascii="Times New Roman" w:hAnsi="Times New Roman" w:cs="Times New Roman"/>
          <w:noProof/>
          <w:sz w:val="24"/>
        </w:rPr>
        <w:t>(Both, 2010)</w:t>
      </w:r>
      <w:r w:rsidRPr="00C36203">
        <w:rPr>
          <w:rFonts w:ascii="Times New Roman" w:hAnsi="Times New Roman" w:cs="Times New Roman"/>
          <w:sz w:val="24"/>
        </w:rPr>
        <w:fldChar w:fldCharType="end"/>
      </w:r>
      <w:r w:rsidRPr="00C36203">
        <w:rPr>
          <w:rFonts w:ascii="Times New Roman" w:hAnsi="Times New Roman" w:cs="Times New Roman"/>
          <w:sz w:val="24"/>
        </w:rPr>
        <w:t>.</w:t>
      </w:r>
      <w:r w:rsidRPr="00C36203">
        <w:rPr>
          <w:rFonts w:ascii="Times New Roman" w:eastAsia="Times New Roman" w:hAnsi="Times New Roman" w:cs="Times New Roman"/>
          <w:sz w:val="24"/>
          <w:szCs w:val="24"/>
        </w:rPr>
        <w:t xml:space="preserve"> For some species, early spring conditions put stress on birds to migrate early </w:t>
      </w:r>
      <w:r w:rsidRPr="00C36203">
        <w:rPr>
          <w:rFonts w:ascii="Times New Roman" w:eastAsia="Times New Roman" w:hAnsi="Times New Roman" w:cs="Times New Roman"/>
          <w:sz w:val="24"/>
          <w:szCs w:val="24"/>
        </w:rPr>
        <w:fldChar w:fldCharType="begin" w:fldLock="1"/>
      </w:r>
      <w:r w:rsidR="004D4F02" w:rsidRPr="00C36203">
        <w:rPr>
          <w:rFonts w:ascii="Times New Roman" w:eastAsia="Times New Roman" w:hAnsi="Times New Roman" w:cs="Times New Roman"/>
          <w:sz w:val="24"/>
          <w:szCs w:val="24"/>
        </w:rPr>
        <w:instrText>ADDIN CSL_CITATION {"citationItems":[{"id":"ITEM-1","itemData":{"DOI":"10.1007/s00484-006-0084-1","ISSN":"00207128","abstract":"The intra- and inter-season complexity of bird migration has received limited attention in climatic change research. Our phenological analysis of 22 species collected in Chicago, USA, (1979-2002) evaluates the relationship between multi-scalar climate variables and differences (1) in arrival timing between sexes, (2) in arrival distributions among species, and (3) between spring and fall migration. The early migratory period for earliest arriving species (i.e., short-distance migrants) and earliest arriving individuals of a species (i.e., males) most frequently correlate with climate variables. Compared to long-distance migrant species, four times as many short-distance migrants correlate with spring temperature, while 8 of 11 (73%) of long-distance migrant species' arrival is correlated with the North Atlantic Oscillation (NAO). While migratory phenology has been correlated with NAO in Europe, we believe that this is the first documentation of a significant association in North America. Geographically proximate conditions apparently influence migratory timing for short-distance migrants while continental-scale climate (e.g., NAO) seemingly influences the phenology of Neotropical migrants. The preponderance of climate correlations is with the early migratory period, not the median of arrival, suggesting that early spring conditions constrain the onset or rate of migration for some species. The seasonal arrival distribution provides considerable information about migratory passage beyond what is apparent from statistical analyses of phenology. A relationship between climate and fall phenology is not detected at this location. Analysis of the within-season complexity of migration, including multiple metrics of arrival, is essential to detect species' responses to changing climate as well as evaluate the underlying biological mechanisms. © ISB 2007.","author":[{"dropping-particle":"","family":"MacMynowski","given":"Dena P.","non-dropping-particle":"","parse-names":false,"suffix":""},{"dropping-particle":"","family":"Root","given":"Terry L.","non-dropping-particle":"","parse-names":false,"suffix":""}],"container-title":"International Journal of Biometeorology","id":"ITEM-1","issue":"5","issued":{"date-parts":[["2007","5","24"]]},"page":"361-373","publisher":"Springer","title":"Climate and the complexity of migratory phenology: Sexes, migratory distance, and arrival distributions","type":"article-journal","volume":"51"},"uris":["http://www.mendeley.com/documents/?uuid=5996f9c4-b975-3d97-b3be-8faf3afd6e75"]}],"mendeley":{"formattedCitation":"(MacMynowski &amp; Root, 2007)","plainTextFormattedCitation":"(MacMynowski &amp; Root, 2007)","previouslyFormattedCitation":"(MacMynowski &amp; Root, 2007)"},"properties":{"noteIndex":0},"schema":"https://github.com/citation-style-language/schema/raw/master/csl-citation.json"}</w:instrText>
      </w:r>
      <w:r w:rsidRPr="00C36203">
        <w:rPr>
          <w:rFonts w:ascii="Times New Roman" w:eastAsia="Times New Roman" w:hAnsi="Times New Roman" w:cs="Times New Roman"/>
          <w:sz w:val="24"/>
          <w:szCs w:val="24"/>
        </w:rPr>
        <w:fldChar w:fldCharType="separate"/>
      </w:r>
      <w:r w:rsidRPr="00C36203">
        <w:rPr>
          <w:rFonts w:ascii="Times New Roman" w:eastAsia="Times New Roman" w:hAnsi="Times New Roman" w:cs="Times New Roman"/>
          <w:noProof/>
          <w:sz w:val="24"/>
          <w:szCs w:val="24"/>
        </w:rPr>
        <w:t>(MacMynowski &amp; Root, 2007)</w:t>
      </w:r>
      <w:r w:rsidRPr="00C36203">
        <w:rPr>
          <w:rFonts w:ascii="Times New Roman" w:eastAsia="Times New Roman" w:hAnsi="Times New Roman" w:cs="Times New Roman"/>
          <w:sz w:val="24"/>
          <w:szCs w:val="24"/>
        </w:rPr>
        <w:fldChar w:fldCharType="end"/>
      </w:r>
      <w:r w:rsidRPr="00C36203">
        <w:rPr>
          <w:rFonts w:ascii="Times New Roman" w:eastAsia="Times New Roman" w:hAnsi="Times New Roman" w:cs="Times New Roman"/>
          <w:sz w:val="24"/>
          <w:szCs w:val="24"/>
        </w:rPr>
        <w:t xml:space="preserve">. </w:t>
      </w:r>
    </w:p>
    <w:p w14:paraId="4FCF2BBA" w14:textId="228B5F14" w:rsidR="00C22C8B" w:rsidRPr="00C36203" w:rsidRDefault="00C22C8B" w:rsidP="004D4F02">
      <w:pPr>
        <w:ind w:firstLine="720"/>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 xml:space="preserve">A study on Pied Flycatchers </w:t>
      </w:r>
      <w:r w:rsidR="004D4F02" w:rsidRPr="00C36203">
        <w:rPr>
          <w:rFonts w:ascii="Times New Roman" w:eastAsia="Times New Roman" w:hAnsi="Times New Roman" w:cs="Times New Roman"/>
          <w:sz w:val="24"/>
          <w:szCs w:val="24"/>
        </w:rPr>
        <w:t>(</w:t>
      </w:r>
      <w:r w:rsidR="006346E1">
        <w:rPr>
          <w:rFonts w:ascii="Times New Roman" w:eastAsia="Times New Roman" w:hAnsi="Times New Roman" w:cs="Times New Roman"/>
          <w:i/>
          <w:sz w:val="24"/>
          <w:szCs w:val="24"/>
        </w:rPr>
        <w:t>Ficedula</w:t>
      </w:r>
      <w:r w:rsidR="004D4F02" w:rsidRPr="00C36203">
        <w:rPr>
          <w:rFonts w:ascii="Times New Roman" w:eastAsia="Times New Roman" w:hAnsi="Times New Roman" w:cs="Times New Roman"/>
          <w:i/>
          <w:sz w:val="24"/>
          <w:szCs w:val="24"/>
        </w:rPr>
        <w:t xml:space="preserve"> hypoleuca</w:t>
      </w:r>
      <w:r w:rsidR="004D4F02" w:rsidRPr="00C36203">
        <w:rPr>
          <w:rFonts w:ascii="Times New Roman" w:eastAsia="Times New Roman" w:hAnsi="Times New Roman" w:cs="Times New Roman"/>
          <w:sz w:val="24"/>
          <w:szCs w:val="24"/>
        </w:rPr>
        <w:t xml:space="preserve">) </w:t>
      </w:r>
      <w:r w:rsidRPr="00C36203">
        <w:rPr>
          <w:rFonts w:ascii="Times New Roman" w:eastAsia="Times New Roman" w:hAnsi="Times New Roman" w:cs="Times New Roman"/>
          <w:sz w:val="24"/>
          <w:szCs w:val="24"/>
        </w:rPr>
        <w:t>observed how certain factors correlated with climate change affected their migratory timing. In pr</w:t>
      </w:r>
      <w:r w:rsidR="006346E1">
        <w:rPr>
          <w:rFonts w:ascii="Times New Roman" w:eastAsia="Times New Roman" w:hAnsi="Times New Roman" w:cs="Times New Roman"/>
          <w:sz w:val="24"/>
          <w:szCs w:val="24"/>
        </w:rPr>
        <w:t>evious works that were cited</w:t>
      </w:r>
      <w:r w:rsidRPr="00C36203">
        <w:rPr>
          <w:rFonts w:ascii="Times New Roman" w:eastAsia="Times New Roman" w:hAnsi="Times New Roman" w:cs="Times New Roman"/>
          <w:sz w:val="24"/>
          <w:szCs w:val="24"/>
        </w:rPr>
        <w:t xml:space="preserve">, trends in breeding dates due to local temperature changes within Europe were seen </w:t>
      </w:r>
      <w:r w:rsidRPr="00C36203">
        <w:rPr>
          <w:rFonts w:ascii="Times New Roman" w:eastAsia="Times New Roman" w:hAnsi="Times New Roman" w:cs="Times New Roman"/>
          <w:sz w:val="24"/>
          <w:szCs w:val="24"/>
        </w:rPr>
        <w:fldChar w:fldCharType="begin" w:fldLock="1"/>
      </w:r>
      <w:r w:rsidRPr="00C36203">
        <w:rPr>
          <w:rFonts w:ascii="Times New Roman" w:eastAsia="Times New Roman" w:hAnsi="Times New Roman" w:cs="Times New Roman"/>
          <w:sz w:val="24"/>
          <w:szCs w:val="24"/>
        </w:rPr>
        <w:instrText>ADDIN CSL_CITATION {"citationItems":[{"id":"ITEM-1","itemData":{"DOI":"10.1016/j.cub.2009.11.074","ISSN":"09609822","PMID":"20116248","abstract":"During the past decades, phenology of many organisms has advanced in response to climate change [1]. Earlier arrival of long-distance migrants has been reported frequently [2, 3], but advancements of arrival and breeding were not always sufficient to match phenology at other trophic levels [4]. This has led to increased selection for early breeding [5] and severe population declines [6, 7]. This inadequate response has been explained by an inflexible start of migration, governed by cues unrelated to climate change, such as photoperiod [8]. It has been suggested that evolution at the genetic level is required for a change in photoresponsiveness [9]. Recently, such an evolutionary change in migration timing was suggested [10]. Here I show that timing of spring migration of pied flycatchers (Ficedula hypoleuca) has responded flexibly to climate change. Recovery dates during spring migration in Northern Africa advanced by ten days between 1980 and 2002, which was explained by improving Sahel rainfall and a phenotypic effect of birth date. The lack of advance on the breeding grounds most likely was due to environmental constraints during migration. Adjustment of arrival date in migrants to climate change could thus be rapid, but only if circumstances favorably change for the whole journey. © 2010 Elsevier Ltd. All rights reserved.","author":[{"dropping-particle":"","family":"Both","given":"Christiaan","non-dropping-particle":"","parse-names":false,"suffix":""}],"container-title":"Current Biology","id":"ITEM-1","issue":"3","issued":{"date-parts":[["2010","2","9"]]},"page":"243-248","publisher":"Cell Press","title":"Flexibility of Timing of Avian Migration to Climate Change Masked by Environmental Constraints En Route","type":"article-journal","volume":"20"},"uris":["http://www.mendeley.com/documents/?uuid=16fea5cf-c60a-3090-b7f2-cb1f353487dd"]}],"mendeley":{"formattedCitation":"(Both, 2010)","plainTextFormattedCitation":"(Both, 2010)","previouslyFormattedCitation":"(Both, 2010)"},"properties":{"noteIndex":0},"schema":"https://github.com/citation-style-language/schema/raw/master/csl-citation.json"}</w:instrText>
      </w:r>
      <w:r w:rsidRPr="00C36203">
        <w:rPr>
          <w:rFonts w:ascii="Times New Roman" w:eastAsia="Times New Roman" w:hAnsi="Times New Roman" w:cs="Times New Roman"/>
          <w:sz w:val="24"/>
          <w:szCs w:val="24"/>
        </w:rPr>
        <w:fldChar w:fldCharType="separate"/>
      </w:r>
      <w:r w:rsidRPr="00C36203">
        <w:rPr>
          <w:rFonts w:ascii="Times New Roman" w:eastAsia="Times New Roman" w:hAnsi="Times New Roman" w:cs="Times New Roman"/>
          <w:noProof/>
          <w:sz w:val="24"/>
          <w:szCs w:val="24"/>
        </w:rPr>
        <w:t>(Both, 2010)</w:t>
      </w:r>
      <w:r w:rsidRPr="00C36203">
        <w:rPr>
          <w:rFonts w:ascii="Times New Roman" w:eastAsia="Times New Roman" w:hAnsi="Times New Roman" w:cs="Times New Roman"/>
          <w:sz w:val="24"/>
          <w:szCs w:val="24"/>
        </w:rPr>
        <w:fldChar w:fldCharType="end"/>
      </w:r>
      <w:r w:rsidRPr="00C36203">
        <w:rPr>
          <w:rFonts w:ascii="Times New Roman" w:eastAsia="Times New Roman" w:hAnsi="Times New Roman" w:cs="Times New Roman"/>
          <w:sz w:val="24"/>
          <w:szCs w:val="24"/>
        </w:rPr>
        <w:t xml:space="preserve">. It was also mentioned that other works had found that photoresponsiveness and rainfall had an effect as well </w:t>
      </w:r>
      <w:r w:rsidRPr="00C36203">
        <w:rPr>
          <w:rFonts w:ascii="Times New Roman" w:eastAsia="Times New Roman" w:hAnsi="Times New Roman" w:cs="Times New Roman"/>
          <w:sz w:val="24"/>
          <w:szCs w:val="24"/>
        </w:rPr>
        <w:fldChar w:fldCharType="begin" w:fldLock="1"/>
      </w:r>
      <w:r w:rsidRPr="00C36203">
        <w:rPr>
          <w:rFonts w:ascii="Times New Roman" w:eastAsia="Times New Roman" w:hAnsi="Times New Roman" w:cs="Times New Roman"/>
          <w:sz w:val="24"/>
          <w:szCs w:val="24"/>
        </w:rPr>
        <w:instrText>ADDIN CSL_CITATION {"citationItems":[{"id":"ITEM-1","itemData":{"DOI":"10.1016/j.cub.2009.11.074","ISSN":"09609822","PMID":"20116248","abstract":"During the past decades, phenology of many organisms has advanced in response to climate change [1]. Earlier arrival of long-distance migrants has been reported frequently [2, 3], but advancements of arrival and breeding were not always sufficient to match phenology at other trophic levels [4]. This has led to increased selection for early breeding [5] and severe population declines [6, 7]. This inadequate response has been explained by an inflexible start of migration, governed by cues unrelated to climate change, such as photoperiod [8]. It has been suggested that evolution at the genetic level is required for a change in photoresponsiveness [9]. Recently, such an evolutionary change in migration timing was suggested [10]. Here I show that timing of spring migration of pied flycatchers (Ficedula hypoleuca) has responded flexibly to climate change. Recovery dates during spring migration in Northern Africa advanced by ten days between 1980 and 2002, which was explained by improving Sahel rainfall and a phenotypic effect of birth date. The lack of advance on the breeding grounds most likely was due to environmental constraints during migration. Adjustment of arrival date in migrants to climate change could thus be rapid, but only if circumstances favorably change for the whole journey. © 2010 Elsevier Ltd. All rights reserved.","author":[{"dropping-particle":"","family":"Both","given":"Christiaan","non-dropping-particle":"","parse-names":false,"suffix":""}],"container-title":"Current Biology","id":"ITEM-1","issue":"3","issued":{"date-parts":[["2010","2","9"]]},"page":"243-248","publisher":"Cell Press","title":"Flexibility of Timing of Avian Migration to Climate Change Masked by Environmental Constraints En Route","type":"article-journal","volume":"20"},"uris":["http://www.mendeley.com/documents/?uuid=16fea5cf-c60a-3090-b7f2-cb1f353487dd"]}],"mendeley":{"formattedCitation":"(Both, 2010)","plainTextFormattedCitation":"(Both, 2010)","previouslyFormattedCitation":"(Both, 2010)"},"properties":{"noteIndex":0},"schema":"https://github.com/citation-style-language/schema/raw/master/csl-citation.json"}</w:instrText>
      </w:r>
      <w:r w:rsidRPr="00C36203">
        <w:rPr>
          <w:rFonts w:ascii="Times New Roman" w:eastAsia="Times New Roman" w:hAnsi="Times New Roman" w:cs="Times New Roman"/>
          <w:sz w:val="24"/>
          <w:szCs w:val="24"/>
        </w:rPr>
        <w:fldChar w:fldCharType="separate"/>
      </w:r>
      <w:r w:rsidRPr="00C36203">
        <w:rPr>
          <w:rFonts w:ascii="Times New Roman" w:eastAsia="Times New Roman" w:hAnsi="Times New Roman" w:cs="Times New Roman"/>
          <w:noProof/>
          <w:sz w:val="24"/>
          <w:szCs w:val="24"/>
        </w:rPr>
        <w:t>(Both, 2010)</w:t>
      </w:r>
      <w:r w:rsidRPr="00C36203">
        <w:rPr>
          <w:rFonts w:ascii="Times New Roman" w:eastAsia="Times New Roman" w:hAnsi="Times New Roman" w:cs="Times New Roman"/>
          <w:sz w:val="24"/>
          <w:szCs w:val="24"/>
        </w:rPr>
        <w:fldChar w:fldCharType="end"/>
      </w:r>
      <w:r w:rsidRPr="00C36203">
        <w:rPr>
          <w:rFonts w:ascii="Times New Roman" w:eastAsia="Times New Roman" w:hAnsi="Times New Roman" w:cs="Times New Roman"/>
          <w:sz w:val="24"/>
          <w:szCs w:val="24"/>
        </w:rPr>
        <w:t>. It mentioned previous works that implied this advance in migration date is because of</w:t>
      </w:r>
      <w:r w:rsidR="006346E1">
        <w:rPr>
          <w:rFonts w:ascii="Times New Roman" w:eastAsia="Times New Roman" w:hAnsi="Times New Roman" w:cs="Times New Roman"/>
          <w:sz w:val="24"/>
          <w:szCs w:val="24"/>
        </w:rPr>
        <w:t xml:space="preserve"> an evolutionary response induced</w:t>
      </w:r>
      <w:r w:rsidRPr="00C36203">
        <w:rPr>
          <w:rFonts w:ascii="Times New Roman" w:eastAsia="Times New Roman" w:hAnsi="Times New Roman" w:cs="Times New Roman"/>
          <w:sz w:val="24"/>
          <w:szCs w:val="24"/>
        </w:rPr>
        <w:t xml:space="preserve"> by climate change (Both, 2010). If</w:t>
      </w:r>
      <w:r w:rsidR="006346E1">
        <w:rPr>
          <w:rFonts w:ascii="Times New Roman" w:eastAsia="Times New Roman" w:hAnsi="Times New Roman" w:cs="Times New Roman"/>
          <w:sz w:val="24"/>
          <w:szCs w:val="24"/>
        </w:rPr>
        <w:t xml:space="preserve"> an evolutionary response develops</w:t>
      </w:r>
      <w:r w:rsidRPr="00C36203">
        <w:rPr>
          <w:rFonts w:ascii="Times New Roman" w:eastAsia="Times New Roman" w:hAnsi="Times New Roman" w:cs="Times New Roman"/>
          <w:sz w:val="24"/>
          <w:szCs w:val="24"/>
        </w:rPr>
        <w:t xml:space="preserve"> this quickly, the observed inadequate adjustments of the timing of arrival in accordance with climate change is a temporary problem, that will work itself out through this fast evolution (Both, 2010). The adaptive evolutionary response most likely exist </w:t>
      </w:r>
      <w:r w:rsidR="006346E1" w:rsidRPr="00C36203">
        <w:rPr>
          <w:rFonts w:ascii="Times New Roman" w:eastAsia="Times New Roman" w:hAnsi="Times New Roman" w:cs="Times New Roman"/>
          <w:sz w:val="24"/>
          <w:szCs w:val="24"/>
        </w:rPr>
        <w:t>too</w:t>
      </w:r>
      <w:r w:rsidRPr="00C36203">
        <w:rPr>
          <w:rFonts w:ascii="Times New Roman" w:eastAsia="Times New Roman" w:hAnsi="Times New Roman" w:cs="Times New Roman"/>
          <w:sz w:val="24"/>
          <w:szCs w:val="24"/>
        </w:rPr>
        <w:t xml:space="preserve"> many factors simultaneously, so the previous statement seems hard to prove correct (Both, 2010). Within this study, it was found that median migratory recovery dates were heavily correlated with longitude and latitude of the area of birth (Both, 2010). Birds were able to migrate later when originating from more northern and eastern pop</w:t>
      </w:r>
      <w:r w:rsidR="006346E1">
        <w:rPr>
          <w:rFonts w:ascii="Times New Roman" w:eastAsia="Times New Roman" w:hAnsi="Times New Roman" w:cs="Times New Roman"/>
          <w:sz w:val="24"/>
          <w:szCs w:val="24"/>
        </w:rPr>
        <w:t>ulations (Both, 2010). An analogous</w:t>
      </w:r>
      <w:r w:rsidRPr="00C36203">
        <w:rPr>
          <w:rFonts w:ascii="Times New Roman" w:eastAsia="Times New Roman" w:hAnsi="Times New Roman" w:cs="Times New Roman"/>
          <w:sz w:val="24"/>
          <w:szCs w:val="24"/>
        </w:rPr>
        <w:t xml:space="preserve"> affect was found with the timing of arrival after migration and with time of laying (Both, 2010).</w:t>
      </w:r>
    </w:p>
    <w:p w14:paraId="58744210" w14:textId="5287D531" w:rsidR="00C22C8B" w:rsidRPr="00C36203" w:rsidRDefault="00C22C8B" w:rsidP="00C22C8B">
      <w:pPr>
        <w:ind w:firstLine="720"/>
        <w:jc w:val="both"/>
        <w:rPr>
          <w:rFonts w:ascii="Times New Roman" w:eastAsia="Times New Roman" w:hAnsi="Times New Roman" w:cs="Times New Roman"/>
          <w:sz w:val="24"/>
          <w:szCs w:val="24"/>
        </w:rPr>
      </w:pPr>
      <w:r w:rsidRPr="00C36203">
        <w:rPr>
          <w:rFonts w:ascii="Times New Roman" w:hAnsi="Times New Roman" w:cs="Times New Roman"/>
          <w:sz w:val="24"/>
          <w:szCs w:val="24"/>
        </w:rPr>
        <w:t>In this study, we are going to observe correlations between certain climate variables that</w:t>
      </w:r>
      <w:r w:rsidR="006346E1">
        <w:rPr>
          <w:rFonts w:ascii="Times New Roman" w:hAnsi="Times New Roman" w:cs="Times New Roman"/>
          <w:sz w:val="24"/>
          <w:szCs w:val="24"/>
        </w:rPr>
        <w:t xml:space="preserve"> may be altered</w:t>
      </w:r>
      <w:r w:rsidRPr="00C36203">
        <w:rPr>
          <w:rFonts w:ascii="Times New Roman" w:hAnsi="Times New Roman" w:cs="Times New Roman"/>
          <w:sz w:val="24"/>
          <w:szCs w:val="24"/>
        </w:rPr>
        <w:t xml:space="preserve"> due to climate change and trends in </w:t>
      </w:r>
      <w:r w:rsidR="00BF066B" w:rsidRPr="00C36203">
        <w:rPr>
          <w:rFonts w:ascii="Times New Roman" w:hAnsi="Times New Roman" w:cs="Times New Roman"/>
          <w:sz w:val="24"/>
          <w:szCs w:val="24"/>
        </w:rPr>
        <w:t xml:space="preserve">clutch one </w:t>
      </w:r>
      <w:r w:rsidRPr="00C36203">
        <w:rPr>
          <w:rFonts w:ascii="Times New Roman" w:hAnsi="Times New Roman" w:cs="Times New Roman"/>
          <w:sz w:val="24"/>
          <w:szCs w:val="24"/>
        </w:rPr>
        <w:t xml:space="preserve">laying dates in the White Throated Sparrow. We are </w:t>
      </w:r>
      <w:r w:rsidRPr="00C36203">
        <w:rPr>
          <w:rFonts w:ascii="Times New Roman" w:hAnsi="Times New Roman" w:cs="Times New Roman"/>
          <w:sz w:val="24"/>
          <w:szCs w:val="24"/>
        </w:rPr>
        <w:lastRenderedPageBreak/>
        <w:t>exploring if this certain population may be affected by certain climate variables, and if they are plastic enough to adapt to changes brought on b</w:t>
      </w:r>
      <w:r w:rsidR="006346E1">
        <w:rPr>
          <w:rFonts w:ascii="Times New Roman" w:hAnsi="Times New Roman" w:cs="Times New Roman"/>
          <w:sz w:val="24"/>
          <w:szCs w:val="24"/>
        </w:rPr>
        <w:t>y climate change</w:t>
      </w:r>
      <w:r w:rsidRPr="00C36203">
        <w:rPr>
          <w:rFonts w:ascii="Times New Roman" w:hAnsi="Times New Roman" w:cs="Times New Roman"/>
          <w:sz w:val="24"/>
          <w:szCs w:val="24"/>
        </w:rPr>
        <w:t>.</w:t>
      </w:r>
      <w:r w:rsidR="00BF066B" w:rsidRPr="00C36203">
        <w:rPr>
          <w:rFonts w:ascii="Times New Roman" w:hAnsi="Times New Roman" w:cs="Times New Roman"/>
          <w:sz w:val="24"/>
          <w:szCs w:val="24"/>
        </w:rPr>
        <w:t xml:space="preserve"> We hypothesize that certain climate variables such as average temperatures and precipitation are changing with climate change, and that White Throated Sparrows’ clutch one timing is changing as a result of that. </w:t>
      </w:r>
    </w:p>
    <w:p w14:paraId="7F174D21" w14:textId="3B4940DB" w:rsidR="00C22C8B" w:rsidRPr="00C36203" w:rsidRDefault="00BF066B" w:rsidP="00C22C8B">
      <w:pPr>
        <w:ind w:firstLine="90"/>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Based on other studies on the same subject,</w:t>
      </w:r>
      <w:r w:rsidR="00C22C8B" w:rsidRPr="00C36203">
        <w:rPr>
          <w:rFonts w:ascii="Times New Roman" w:eastAsia="Times New Roman" w:hAnsi="Times New Roman" w:cs="Times New Roman"/>
          <w:sz w:val="24"/>
          <w:szCs w:val="24"/>
        </w:rPr>
        <w:t xml:space="preserve"> the following predications can be made:</w:t>
      </w:r>
    </w:p>
    <w:p w14:paraId="0ABDA7B9" w14:textId="6DF28DC7" w:rsidR="00C22C8B" w:rsidRPr="00C36203" w:rsidRDefault="00C22C8B" w:rsidP="00C22C8B">
      <w:pPr>
        <w:pStyle w:val="ListParagraph"/>
        <w:numPr>
          <w:ilvl w:val="0"/>
          <w:numId w:val="1"/>
        </w:numPr>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Increases in mean temperatures will push the timing of the first clutch forward</w:t>
      </w:r>
    </w:p>
    <w:p w14:paraId="0D35F698" w14:textId="20A2C215" w:rsidR="00BF066B" w:rsidRPr="00C36203" w:rsidRDefault="00BF066B" w:rsidP="00C22C8B">
      <w:pPr>
        <w:pStyle w:val="ListParagraph"/>
        <w:numPr>
          <w:ilvl w:val="0"/>
          <w:numId w:val="1"/>
        </w:numPr>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Increases in mean, monthly precipitation will push hatch dates forward.</w:t>
      </w:r>
    </w:p>
    <w:p w14:paraId="1EFC5BF3" w14:textId="04666EE0" w:rsidR="00BF066B" w:rsidRPr="00C36203" w:rsidRDefault="00BF066B" w:rsidP="00C22C8B">
      <w:pPr>
        <w:pStyle w:val="ListParagraph"/>
        <w:numPr>
          <w:ilvl w:val="0"/>
          <w:numId w:val="1"/>
        </w:numPr>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The range of hatch dates depending on mean monthly temperatures are decreasing</w:t>
      </w:r>
    </w:p>
    <w:p w14:paraId="68B8403E" w14:textId="7983DEF8" w:rsidR="00BF066B" w:rsidRPr="00C36203" w:rsidRDefault="00BF066B" w:rsidP="004D4F02">
      <w:pPr>
        <w:pStyle w:val="ListParagraph"/>
        <w:numPr>
          <w:ilvl w:val="0"/>
          <w:numId w:val="1"/>
        </w:numPr>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The range of hatch dates depending on mean monthly precipitation are decreasing</w:t>
      </w:r>
    </w:p>
    <w:p w14:paraId="572C8DC6" w14:textId="7E37362C" w:rsidR="00B737F8" w:rsidRPr="00C36203" w:rsidRDefault="00BF066B" w:rsidP="00171A93">
      <w:pPr>
        <w:pStyle w:val="ListParagraph"/>
        <w:numPr>
          <w:ilvl w:val="0"/>
          <w:numId w:val="1"/>
        </w:numPr>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 xml:space="preserve">There will be variation in these trends depending on the mating pair’s morph type. </w:t>
      </w:r>
    </w:p>
    <w:p w14:paraId="7A3E2332" w14:textId="7B3385D7" w:rsidR="00B737F8" w:rsidRPr="00C36203" w:rsidRDefault="00B737F8" w:rsidP="00171A93">
      <w:pPr>
        <w:ind w:firstLine="360"/>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Co</w:t>
      </w:r>
      <w:r w:rsidR="006346E1">
        <w:rPr>
          <w:rFonts w:ascii="Times New Roman" w:eastAsia="Times New Roman" w:hAnsi="Times New Roman" w:cs="Times New Roman"/>
          <w:sz w:val="24"/>
          <w:szCs w:val="24"/>
        </w:rPr>
        <w:t>rrelative evidence has been adopted</w:t>
      </w:r>
      <w:r w:rsidRPr="00C36203">
        <w:rPr>
          <w:rFonts w:ascii="Times New Roman" w:eastAsia="Times New Roman" w:hAnsi="Times New Roman" w:cs="Times New Roman"/>
          <w:sz w:val="24"/>
          <w:szCs w:val="24"/>
        </w:rPr>
        <w:t xml:space="preserve"> by scientists to link global warming patterns to upward movement of alpine-nival floras , earlier breeding by amphibian, northward </w:t>
      </w:r>
      <w:r w:rsidR="00171A93" w:rsidRPr="00C36203">
        <w:rPr>
          <w:rFonts w:ascii="Times New Roman" w:eastAsia="Times New Roman" w:hAnsi="Times New Roman" w:cs="Times New Roman"/>
          <w:sz w:val="24"/>
          <w:szCs w:val="24"/>
        </w:rPr>
        <w:t>range changes in butterflies, increased photo- synthesis</w:t>
      </w:r>
      <w:r w:rsidRPr="00C36203">
        <w:rPr>
          <w:rFonts w:ascii="Times New Roman" w:eastAsia="Times New Roman" w:hAnsi="Times New Roman" w:cs="Times New Roman"/>
          <w:sz w:val="24"/>
          <w:szCs w:val="24"/>
        </w:rPr>
        <w:t>, and changes</w:t>
      </w:r>
      <w:r w:rsidR="00171A93" w:rsidRPr="00C36203">
        <w:rPr>
          <w:rFonts w:ascii="Times New Roman" w:eastAsia="Times New Roman" w:hAnsi="Times New Roman" w:cs="Times New Roman"/>
          <w:sz w:val="24"/>
          <w:szCs w:val="24"/>
        </w:rPr>
        <w:t xml:space="preserve"> in community composition</w:t>
      </w:r>
      <w:r w:rsidR="004D4F02" w:rsidRPr="00C36203">
        <w:rPr>
          <w:rFonts w:ascii="Times New Roman" w:eastAsia="Times New Roman" w:hAnsi="Times New Roman" w:cs="Times New Roman"/>
          <w:sz w:val="24"/>
          <w:szCs w:val="24"/>
        </w:rPr>
        <w:t xml:space="preserve"> </w:t>
      </w:r>
      <w:r w:rsidR="004D4F02" w:rsidRPr="00C36203">
        <w:rPr>
          <w:rFonts w:ascii="Times New Roman" w:eastAsia="Times New Roman" w:hAnsi="Times New Roman" w:cs="Times New Roman"/>
          <w:sz w:val="24"/>
          <w:szCs w:val="24"/>
        </w:rPr>
        <w:fldChar w:fldCharType="begin" w:fldLock="1"/>
      </w:r>
      <w:r w:rsidR="00982154" w:rsidRPr="00C36203">
        <w:rPr>
          <w:rFonts w:ascii="Times New Roman" w:eastAsia="Times New Roman" w:hAnsi="Times New Roman" w:cs="Times New Roman"/>
          <w:sz w:val="24"/>
          <w:szCs w:val="24"/>
        </w:rPr>
        <w:instrText>ADDIN CSL_CITATION {"citationItems":[{"id":"ITEM-1","itemData":{"DOI":"10.1073/pnas.96.10.5565","ISSN":"00278424","PMID":"10318924","abstract":"In regions with severe winters, global warming may be expected to cause earlier onset of breeding in most animals, yet no documentation of such a trend exists in North America. In a study of marked individuals of the Mexican jay (Aphelocoma ultramarina) in southeastern Arizona, from 1971 to 1998, the mean Julian date of first clutch in the population declined significantly by 10.1 days. The date of the first nest in the population also became earlier, by 10.8 days. These changes were associated with significant trends toward increased monthly minimum temperatures on the study area, traits that are associated with the onset of breeding in this population. Significant trends from 1971 to 1997 toward warmer minimum temperatures in the months before and during the initiation of breeding were observed. These trends parallel changes in minimum temperatures and community composition in a recent study of grassland ecology in the western United States. Together, they suggest that more attention should be given to the possible ecological importance of global change in minimum temperatures.","author":[{"dropping-particle":"","family":"Brown","given":"Jerram L.","non-dropping-particle":"","parse-names":false,"suffix":""},{"dropping-particle":"","family":"Li","given":"Shou Hsien","non-dropping-particle":"","parse-names":false,"suffix":""},{"dropping-particle":"","family":"Bhagabati","given":"Nirmal","non-dropping-particle":"","parse-names":false,"suffix":""}],"container-title":"Proceedings of the National Academy of Sciences of the United States of America","id":"ITEM-1","issue":"10","issued":{"date-parts":[["1999"]]},"page":"5565-5569","title":"Long-term trend toward earlier breeding in an American bird: A response to global warming?","type":"article-journal","volume":"96"},"uris":["http://www.mendeley.com/documents/?uuid=b3453ea1-98c1-429d-8261-7f7cbd068b46"]}],"mendeley":{"formattedCitation":"(Brown et al., 1999)","plainTextFormattedCitation":"(Brown et al., 1999)","previouslyFormattedCitation":"(Brown et al., 1999)"},"properties":{"noteIndex":0},"schema":"https://github.com/citation-style-language/schema/raw/master/csl-citation.json"}</w:instrText>
      </w:r>
      <w:r w:rsidR="004D4F02" w:rsidRPr="00C36203">
        <w:rPr>
          <w:rFonts w:ascii="Times New Roman" w:eastAsia="Times New Roman" w:hAnsi="Times New Roman" w:cs="Times New Roman"/>
          <w:sz w:val="24"/>
          <w:szCs w:val="24"/>
        </w:rPr>
        <w:fldChar w:fldCharType="separate"/>
      </w:r>
      <w:r w:rsidR="004D4F02" w:rsidRPr="00C36203">
        <w:rPr>
          <w:rFonts w:ascii="Times New Roman" w:eastAsia="Times New Roman" w:hAnsi="Times New Roman" w:cs="Times New Roman"/>
          <w:noProof/>
          <w:sz w:val="24"/>
          <w:szCs w:val="24"/>
        </w:rPr>
        <w:t>(Brown et al., 1999)</w:t>
      </w:r>
      <w:r w:rsidR="004D4F02" w:rsidRPr="00C36203">
        <w:rPr>
          <w:rFonts w:ascii="Times New Roman" w:eastAsia="Times New Roman" w:hAnsi="Times New Roman" w:cs="Times New Roman"/>
          <w:sz w:val="24"/>
          <w:szCs w:val="24"/>
        </w:rPr>
        <w:fldChar w:fldCharType="end"/>
      </w:r>
      <w:ins w:id="1" w:author="Indiana State University" w:date="2021-05-10T17:28:00Z">
        <w:r w:rsidR="004D4F02" w:rsidRPr="00C36203">
          <w:rPr>
            <w:rFonts w:ascii="Times New Roman" w:eastAsia="Times New Roman" w:hAnsi="Times New Roman" w:cs="Times New Roman"/>
            <w:sz w:val="24"/>
            <w:szCs w:val="24"/>
          </w:rPr>
          <w:t>.</w:t>
        </w:r>
      </w:ins>
      <w:r w:rsidR="004D4F02" w:rsidRPr="00C36203">
        <w:rPr>
          <w:rFonts w:ascii="Times New Roman" w:eastAsia="Times New Roman" w:hAnsi="Times New Roman" w:cs="Times New Roman"/>
          <w:sz w:val="24"/>
          <w:szCs w:val="24"/>
        </w:rPr>
        <w:t xml:space="preserve"> </w:t>
      </w:r>
      <w:r w:rsidR="006346E1">
        <w:rPr>
          <w:rFonts w:ascii="Times New Roman" w:eastAsia="Times New Roman" w:hAnsi="Times New Roman" w:cs="Times New Roman"/>
          <w:sz w:val="24"/>
          <w:szCs w:val="24"/>
        </w:rPr>
        <w:t>Utilizing</w:t>
      </w:r>
      <w:r w:rsidRPr="00C36203">
        <w:rPr>
          <w:rFonts w:ascii="Times New Roman" w:eastAsia="Times New Roman" w:hAnsi="Times New Roman" w:cs="Times New Roman"/>
          <w:sz w:val="24"/>
          <w:szCs w:val="24"/>
        </w:rPr>
        <w:t xml:space="preserve"> correlation evidence can allow us to link factors of global climate change </w:t>
      </w:r>
      <w:r w:rsidR="00C36203" w:rsidRPr="00C36203">
        <w:rPr>
          <w:rFonts w:ascii="Times New Roman" w:eastAsia="Times New Roman" w:hAnsi="Times New Roman" w:cs="Times New Roman"/>
          <w:sz w:val="24"/>
          <w:szCs w:val="24"/>
        </w:rPr>
        <w:t>to certain</w:t>
      </w:r>
      <w:r w:rsidRPr="00C36203">
        <w:rPr>
          <w:rFonts w:ascii="Times New Roman" w:eastAsia="Times New Roman" w:hAnsi="Times New Roman" w:cs="Times New Roman"/>
          <w:sz w:val="24"/>
          <w:szCs w:val="24"/>
        </w:rPr>
        <w:t xml:space="preserve"> aspects of white throated sparrows’ breeding phenology.</w:t>
      </w:r>
    </w:p>
    <w:p w14:paraId="0DC3F370" w14:textId="77777777" w:rsidR="00A54B37" w:rsidRPr="00C36203" w:rsidRDefault="0087555B" w:rsidP="00171A93">
      <w:pPr>
        <w:ind w:left="720"/>
        <w:jc w:val="both"/>
        <w:rPr>
          <w:rFonts w:ascii="Times New Roman" w:eastAsia="Times New Roman" w:hAnsi="Times New Roman" w:cs="Times New Roman"/>
          <w:b/>
          <w:sz w:val="28"/>
          <w:szCs w:val="24"/>
        </w:rPr>
      </w:pPr>
      <w:r w:rsidRPr="00C36203">
        <w:rPr>
          <w:rFonts w:ascii="Times New Roman" w:eastAsia="Times New Roman" w:hAnsi="Times New Roman" w:cs="Times New Roman"/>
          <w:b/>
          <w:sz w:val="28"/>
          <w:szCs w:val="24"/>
        </w:rPr>
        <w:t>Methods</w:t>
      </w:r>
    </w:p>
    <w:p w14:paraId="0251BACD" w14:textId="77777777" w:rsidR="00FA6511" w:rsidRPr="00C36203" w:rsidRDefault="00FA6511" w:rsidP="00FA6511">
      <w:pPr>
        <w:jc w:val="both"/>
        <w:rPr>
          <w:rFonts w:ascii="Times New Roman" w:eastAsia="Times New Roman" w:hAnsi="Times New Roman" w:cs="Times New Roman"/>
          <w:b/>
          <w:sz w:val="24"/>
          <w:szCs w:val="24"/>
        </w:rPr>
      </w:pPr>
      <w:r w:rsidRPr="00C36203">
        <w:rPr>
          <w:rFonts w:ascii="Times New Roman" w:eastAsia="Times New Roman" w:hAnsi="Times New Roman" w:cs="Times New Roman"/>
          <w:b/>
          <w:sz w:val="24"/>
          <w:szCs w:val="24"/>
        </w:rPr>
        <w:t>Study Species</w:t>
      </w:r>
    </w:p>
    <w:p w14:paraId="1477FB2E" w14:textId="21896CB5" w:rsidR="00FA6511" w:rsidRPr="00C36203" w:rsidRDefault="002F042F" w:rsidP="00FA651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utilizes</w:t>
      </w:r>
      <w:r w:rsidR="00FA6511" w:rsidRPr="00C36203">
        <w:rPr>
          <w:rFonts w:ascii="Times New Roman" w:eastAsia="Times New Roman" w:hAnsi="Times New Roman" w:cs="Times New Roman"/>
          <w:sz w:val="24"/>
          <w:szCs w:val="24"/>
        </w:rPr>
        <w:t xml:space="preserve"> the same data as the Tuttle research of White Throated </w:t>
      </w:r>
      <w:r w:rsidR="00FA6511" w:rsidRPr="00C36203">
        <w:rPr>
          <w:rFonts w:ascii="Times New Roman" w:eastAsia="Times New Roman" w:hAnsi="Times New Roman" w:cs="Times New Roman"/>
          <w:sz w:val="24"/>
          <w:szCs w:val="24"/>
        </w:rPr>
        <w:t xml:space="preserve">Sparrow lab within Indiana State University, therefore methodology of data collection is the same </w:t>
      </w:r>
      <w:r w:rsidR="00FA6511" w:rsidRPr="00C36203">
        <w:rPr>
          <w:rFonts w:ascii="Times New Roman" w:eastAsia="Times New Roman" w:hAnsi="Times New Roman" w:cs="Times New Roman"/>
          <w:sz w:val="24"/>
          <w:szCs w:val="24"/>
        </w:rPr>
        <w:fldChar w:fldCharType="begin" w:fldLock="1"/>
      </w:r>
      <w:r w:rsidR="00FA6511" w:rsidRPr="00C36203">
        <w:rPr>
          <w:rFonts w:ascii="Times New Roman" w:eastAsia="Times New Roman" w:hAnsi="Times New Roman" w:cs="Times New Roman"/>
          <w:sz w:val="24"/>
          <w:szCs w:val="24"/>
        </w:rPr>
        <w:instrText>ADDIN CSL_CITATION {"citationItems":[{"id":"ITEM-1","itemData":{"DOI":"10.1002/ecs2.1762","ISSN":"21508925","abstract":"Females from polymorphic species could theoretically benefit by adjusting offspring morph composition, since morphs often differ in ecological and behavioral traits, and may be differentially susceptible to environmental conditions. Although offspring sex ratio adjustments have been increasingly supported, whether, and in which contexts, genetically determined morph ratios are adjusted has not been established. We used a long-term dataset to examine whether broad-scale climatic patterns characterized by teleconnection indices, population composition, and other environmental factors affect offspring sexmorph ratios in the white-throated sparrow (Zonotrichia albicollis), a species with chromosomal morph determination. We predicted that females might overproduce the underrepresented sex or morph, since pairing is disassortative by morph, and might also produce more white morph male offspring given favorable climatic conditions, because white males (WMs) are large, promiscuous, and expensive to produce. The proportion of WM-by-tan female breeding pairs and recruitment of WMs declined following winters with high Pacific North American teleconnection indices, and females of both morphs produced more WM offspring after these relatively cold winters. These winters and the following springs were also associated with low Southern Oscillation indices, indicating El Ni~no. Females of both morphs also produced fewer males late in asynchronously hatching broods. Adjustment of brood composition in response to climatically mediated changes in population composition could stabilize the white-throated sparrow's disassortative breeding system and genetic polymorphism.","author":[{"dropping-particle":"","family":"Tuttle","given":"E. M.","non-dropping-particle":"","parse-names":false,"suffix":""},{"dropping-particle":"","family":"Grunst","given":"A. S.","non-dropping-particle":"","parse-names":false,"suffix":""},{"dropping-particle":"","family":"Grunst","given":"M. L.","non-dropping-particle":"","parse-names":false,"suffix":""},{"dropping-particle":"","family":"Korody","given":"M. L.","non-dropping-particle":"","parse-names":false,"suffix":""},{"dropping-particle":"","family":"Betuel","given":"A. M.","non-dropping-particle":"","parse-names":false,"suffix":""},{"dropping-particle":"","family":"Barcelo-Serra","given":"M.","non-dropping-particle":"","parse-names":false,"suffix":""},{"dropping-particle":"","family":"Bierly","given":"G.","non-dropping-particle":"","parse-names":false,"suffix":""},{"dropping-particle":"","family":"Gonser","given":"R. A.","non-dropping-particle":"","parse-names":false,"suffix":""}],"container-title":"Ecosphere","id":"ITEM-1","issue":"4","issued":{"date-parts":[["2017","4","1"]]},"page":"e01762","publisher":"Ecological Society of America","title":"Climatically driven changes in population composition and offspring sex-morph ratio in a polymorphic species","type":"article-journal","volume":"8"},"uris":["http://www.mendeley.com/documents/?uuid=dd212c26-b5fe-3641-8d31-db1a68f22244"]}],"mendeley":{"formattedCitation":"(Tuttle et al., 2017)","plainTextFormattedCitation":"(Tuttle et al., 2017)","previouslyFormattedCitation":"(Tuttle et al., 2017)"},"properties":{"noteIndex":0},"schema":"https://github.com/citation-style-language/schema/raw/master/csl-citation.json"}</w:instrText>
      </w:r>
      <w:r w:rsidR="00FA6511" w:rsidRPr="00C36203">
        <w:rPr>
          <w:rFonts w:ascii="Times New Roman" w:eastAsia="Times New Roman" w:hAnsi="Times New Roman" w:cs="Times New Roman"/>
          <w:sz w:val="24"/>
          <w:szCs w:val="24"/>
        </w:rPr>
        <w:fldChar w:fldCharType="separate"/>
      </w:r>
      <w:r w:rsidR="00FA6511" w:rsidRPr="00C36203">
        <w:rPr>
          <w:rFonts w:ascii="Times New Roman" w:eastAsia="Times New Roman" w:hAnsi="Times New Roman" w:cs="Times New Roman"/>
          <w:noProof/>
          <w:sz w:val="24"/>
          <w:szCs w:val="24"/>
        </w:rPr>
        <w:t>(Tuttle et al., 2017)</w:t>
      </w:r>
      <w:r w:rsidR="00FA6511" w:rsidRPr="00C36203">
        <w:rPr>
          <w:rFonts w:ascii="Times New Roman" w:eastAsia="Times New Roman" w:hAnsi="Times New Roman" w:cs="Times New Roman"/>
          <w:sz w:val="24"/>
          <w:szCs w:val="24"/>
        </w:rPr>
        <w:fldChar w:fldCharType="end"/>
      </w:r>
      <w:r w:rsidR="00FA6511" w:rsidRPr="00C36203">
        <w:rPr>
          <w:rFonts w:ascii="Times New Roman" w:eastAsia="Times New Roman" w:hAnsi="Times New Roman" w:cs="Times New Roman"/>
          <w:sz w:val="24"/>
          <w:szCs w:val="24"/>
        </w:rPr>
        <w:t xml:space="preserve">. Bird data originates from a long term study of the White Throated Sparrow at the breeding grounds in Cranberry Lake Biological Station (State University of New York College of Environmental Science and Forestry, 44°150 N; 74°480 W) from 2000 to 2019. We looked at 490 nests from each mating pair’s first clutch, 258 nests of white morph males and tan morph females, 220 nests of white morph females and tan morph males, 5 nests with both mates having a tan morph, and 7 nests with both mates having the white morph. All of these nests were found in 131 different territories. </w:t>
      </w:r>
    </w:p>
    <w:p w14:paraId="59EBC9BC" w14:textId="5662F496" w:rsidR="00FA6511" w:rsidRPr="00C36203" w:rsidRDefault="00FA6511" w:rsidP="00FA6511">
      <w:pPr>
        <w:ind w:firstLine="720"/>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 xml:space="preserve"> Blood was taken from the birds and processed in the lab for genetic testing of sex</w:t>
      </w:r>
      <w:r w:rsidR="002F042F">
        <w:rPr>
          <w:rFonts w:ascii="Times New Roman" w:eastAsia="Times New Roman" w:hAnsi="Times New Roman" w:cs="Times New Roman"/>
          <w:sz w:val="24"/>
          <w:szCs w:val="24"/>
        </w:rPr>
        <w:t>, lineage</w:t>
      </w:r>
      <w:r w:rsidRPr="00C36203">
        <w:rPr>
          <w:rFonts w:ascii="Times New Roman" w:eastAsia="Times New Roman" w:hAnsi="Times New Roman" w:cs="Times New Roman"/>
          <w:sz w:val="24"/>
          <w:szCs w:val="24"/>
        </w:rPr>
        <w:t xml:space="preserve"> and morph. Adults and nestlings are banded with color bands and Fish and Wildlife bands for identification purposes. Newly banded adults and nestling are considered recruited into the population. Every summer, surveys are used to observe population density, breeding pairs, and morph composition of the pairs. During these summer breeding seasons, nests of breeding pairs were found and located using behavioral observation.</w:t>
      </w:r>
    </w:p>
    <w:p w14:paraId="45A720B7" w14:textId="77777777" w:rsidR="00FA6511" w:rsidRPr="00C36203" w:rsidRDefault="00FA6511" w:rsidP="00FA6511">
      <w:pPr>
        <w:ind w:firstLine="720"/>
        <w:jc w:val="both"/>
        <w:rPr>
          <w:rFonts w:ascii="Times New Roman" w:hAnsi="Times New Roman" w:cs="Times New Roman"/>
          <w:sz w:val="24"/>
          <w:szCs w:val="24"/>
        </w:rPr>
      </w:pPr>
      <w:r w:rsidRPr="00C36203">
        <w:rPr>
          <w:rFonts w:ascii="Times New Roman" w:eastAsia="Times New Roman" w:hAnsi="Times New Roman" w:cs="Times New Roman"/>
          <w:sz w:val="24"/>
          <w:szCs w:val="24"/>
        </w:rPr>
        <w:t xml:space="preserve"> The nest cycle, nest contents, and nest success was observed closely by monitoring every two days. When the eggs hatch, all nestlings are marked with non-toxic marker on their tarsus for identification purposes. Also recorded are hatching failures and brood size decreases. When the chicks are 5 to 8 days old, they are banded, weighed, tarsus length is measured, and 80-200 </w:t>
      </w:r>
      <w:r w:rsidRPr="00C36203">
        <w:rPr>
          <w:rFonts w:ascii="Times New Roman" w:hAnsi="Times New Roman" w:cs="Times New Roman"/>
          <w:sz w:val="24"/>
          <w:szCs w:val="24"/>
        </w:rPr>
        <w:t>μL of</w:t>
      </w:r>
      <w:r w:rsidRPr="00C36203">
        <w:rPr>
          <w:rFonts w:ascii="Times New Roman" w:eastAsia="Times New Roman" w:hAnsi="Times New Roman" w:cs="Times New Roman"/>
          <w:sz w:val="24"/>
          <w:szCs w:val="24"/>
        </w:rPr>
        <w:t xml:space="preserve"> their blood is drawn from the brachial vein. </w:t>
      </w:r>
    </w:p>
    <w:p w14:paraId="379EEA24" w14:textId="77777777" w:rsidR="00FA6511" w:rsidRPr="00C36203" w:rsidRDefault="00FA6511" w:rsidP="00FA6511">
      <w:pPr>
        <w:jc w:val="both"/>
        <w:rPr>
          <w:rFonts w:ascii="Times New Roman" w:hAnsi="Times New Roman" w:cs="Times New Roman"/>
          <w:b/>
          <w:sz w:val="24"/>
          <w:szCs w:val="24"/>
        </w:rPr>
      </w:pPr>
      <w:r w:rsidRPr="00C36203">
        <w:rPr>
          <w:rFonts w:ascii="Times New Roman" w:hAnsi="Times New Roman" w:cs="Times New Roman"/>
          <w:b/>
          <w:sz w:val="24"/>
          <w:szCs w:val="24"/>
        </w:rPr>
        <w:t>Molecular data</w:t>
      </w:r>
    </w:p>
    <w:p w14:paraId="668942DD" w14:textId="04438E4D" w:rsidR="00FA6511" w:rsidRPr="00C36203" w:rsidRDefault="00FA6511" w:rsidP="00FA6511">
      <w:pPr>
        <w:ind w:firstLine="720"/>
        <w:jc w:val="both"/>
        <w:rPr>
          <w:rFonts w:ascii="Times New Roman" w:eastAsia="Times New Roman" w:hAnsi="Times New Roman" w:cs="Times New Roman"/>
          <w:sz w:val="24"/>
          <w:szCs w:val="24"/>
        </w:rPr>
      </w:pPr>
      <w:r w:rsidRPr="00C36203">
        <w:rPr>
          <w:rFonts w:ascii="Times New Roman" w:hAnsi="Times New Roman" w:cs="Times New Roman"/>
          <w:sz w:val="24"/>
          <w:szCs w:val="24"/>
        </w:rPr>
        <w:lastRenderedPageBreak/>
        <w:t>Using red blood cells, we derive DNA for genetic analysis of sex</w:t>
      </w:r>
      <w:r w:rsidR="002F042F">
        <w:rPr>
          <w:rFonts w:ascii="Times New Roman" w:hAnsi="Times New Roman" w:cs="Times New Roman"/>
          <w:sz w:val="24"/>
          <w:szCs w:val="24"/>
        </w:rPr>
        <w:t>, lineage</w:t>
      </w:r>
      <w:r w:rsidRPr="00C36203">
        <w:rPr>
          <w:rFonts w:ascii="Times New Roman" w:hAnsi="Times New Roman" w:cs="Times New Roman"/>
          <w:sz w:val="24"/>
          <w:szCs w:val="24"/>
        </w:rPr>
        <w:t xml:space="preserve"> and morph. Dead nestlings were also collected for genetic analysis. Unhatched eggs were not genetically analyzed and at times, partial depredation reduced brood sizes before we could gather any samples. Because of this, results obtained from broods not reduced in size were compared with results obtained when using all broods where we gathered genetic data. </w:t>
      </w:r>
      <w:r w:rsidRPr="00C36203">
        <w:rPr>
          <w:rFonts w:ascii="Times New Roman" w:eastAsia="Times New Roman" w:hAnsi="Times New Roman" w:cs="Times New Roman"/>
          <w:sz w:val="24"/>
          <w:szCs w:val="24"/>
        </w:rPr>
        <w:t xml:space="preserve"> </w:t>
      </w:r>
    </w:p>
    <w:p w14:paraId="3AD705AE" w14:textId="30B6935C" w:rsidR="00FA6511" w:rsidRPr="00C36203" w:rsidRDefault="00FA6511" w:rsidP="00FA6511">
      <w:pPr>
        <w:ind w:firstLine="720"/>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 xml:space="preserve">For molecular analysis, red blood cells are stored in lysis buffer at 4 degrees </w:t>
      </w:r>
      <w:r w:rsidR="002F042F" w:rsidRPr="00C36203">
        <w:rPr>
          <w:rFonts w:ascii="Times New Roman" w:eastAsia="Times New Roman" w:hAnsi="Times New Roman" w:cs="Times New Roman"/>
          <w:sz w:val="24"/>
          <w:szCs w:val="24"/>
        </w:rPr>
        <w:t>C</w:t>
      </w:r>
      <w:r w:rsidR="002F042F">
        <w:rPr>
          <w:rFonts w:ascii="Times New Roman" w:eastAsia="Times New Roman" w:hAnsi="Times New Roman" w:cs="Times New Roman"/>
          <w:sz w:val="24"/>
          <w:szCs w:val="24"/>
        </w:rPr>
        <w:t>elsius</w:t>
      </w:r>
      <w:r w:rsidRPr="00C36203">
        <w:rPr>
          <w:rFonts w:ascii="Times New Roman" w:eastAsia="Times New Roman" w:hAnsi="Times New Roman" w:cs="Times New Roman"/>
          <w:sz w:val="24"/>
          <w:szCs w:val="24"/>
        </w:rPr>
        <w:t xml:space="preserve"> until we extract the DNA using the DNA IQ magnetic extraction system. Nestling sex is determined by amplifying conserved region of the chromo-helicase-DNA-binding gene that is on the avian sex chromosome </w:t>
      </w:r>
      <w:r w:rsidRPr="00C36203">
        <w:rPr>
          <w:rFonts w:ascii="Times New Roman" w:eastAsia="Times New Roman" w:hAnsi="Times New Roman" w:cs="Times New Roman"/>
          <w:sz w:val="24"/>
          <w:szCs w:val="24"/>
        </w:rPr>
        <w:fldChar w:fldCharType="begin" w:fldLock="1"/>
      </w:r>
      <w:r w:rsidRPr="00C36203">
        <w:rPr>
          <w:rFonts w:ascii="Times New Roman" w:eastAsia="Times New Roman" w:hAnsi="Times New Roman" w:cs="Times New Roman"/>
          <w:sz w:val="24"/>
          <w:szCs w:val="24"/>
        </w:rPr>
        <w:instrText>ADDIN CSL_CITATION {"citationItems":[{"id":"ITEM-1","itemData":{"DOI":"10.1002/ecs2.1762","ISSN":"21508925","abstract":"Females from polymorphic species could theoretically benefit by adjusting offspring morph composition, since morphs often differ in ecological and behavioral traits, and may be differentially susceptible to environmental conditions. Although offspring sex ratio adjustments have been increasingly supported, whether, and in which contexts, genetically determined morph ratios are adjusted has not been established. We used a long-term dataset to examine whether broad-scale climatic patterns characterized by teleconnection indices, population composition, and other environmental factors affect offspring sexmorph ratios in the white-throated sparrow (Zonotrichia albicollis), a species with chromosomal morph determination. We predicted that females might overproduce the underrepresented sex or morph, since pairing is disassortative by morph, and might also produce more white morph male offspring given favorable climatic conditions, because white males (WMs) are large, promiscuous, and expensive to produce. The proportion of WM-by-tan female breeding pairs and recruitment of WMs declined following winters with high Pacific North American teleconnection indices, and females of both morphs produced more WM offspring after these relatively cold winters. These winters and the following springs were also associated with low Southern Oscillation indices, indicating El Ni~no. Females of both morphs also produced fewer males late in asynchronously hatching broods. Adjustment of brood composition in response to climatically mediated changes in population composition could stabilize the white-throated sparrow's disassortative breeding system and genetic polymorphism.","author":[{"dropping-particle":"","family":"Tuttle","given":"E. M.","non-dropping-particle":"","parse-names":false,"suffix":""},{"dropping-particle":"","family":"Grunst","given":"A. S.","non-dropping-particle":"","parse-names":false,"suffix":""},{"dropping-particle":"","family":"Grunst","given":"M. L.","non-dropping-particle":"","parse-names":false,"suffix":""},{"dropping-particle":"","family":"Korody","given":"M. L.","non-dropping-particle":"","parse-names":false,"suffix":""},{"dropping-particle":"","family":"Betuel","given":"A. M.","non-dropping-particle":"","parse-names":false,"suffix":""},{"dropping-particle":"","family":"Barcelo-Serra","given":"M.","non-dropping-particle":"","parse-names":false,"suffix":""},{"dropping-particle":"","family":"Bierly","given":"G.","non-dropping-particle":"","parse-names":false,"suffix":""},{"dropping-particle":"","family":"Gonser","given":"R. A.","non-dropping-particle":"","parse-names":false,"suffix":""}],"container-title":"Ecosphere","id":"ITEM-1","issue":"4","issued":{"date-parts":[["2017","4","1"]]},"page":"e01762","publisher":"Ecological Society of America","title":"Climatically driven changes in population composition and offspring sex-morph ratio in a polymorphic species","type":"article-journal","volume":"8"},"uris":["http://www.mendeley.com/documents/?uuid=dd212c26-b5fe-3641-8d31-db1a68f22244"]}],"mendeley":{"formattedCitation":"(Tuttle et al., 2017)","plainTextFormattedCitation":"(Tuttle et al., 2017)","previouslyFormattedCitation":"(Tuttle et al., 2017)"},"properties":{"noteIndex":0},"schema":"https://github.com/citation-style-language/schema/raw/master/csl-citation.json"}</w:instrText>
      </w:r>
      <w:r w:rsidRPr="00C36203">
        <w:rPr>
          <w:rFonts w:ascii="Times New Roman" w:eastAsia="Times New Roman" w:hAnsi="Times New Roman" w:cs="Times New Roman"/>
          <w:sz w:val="24"/>
          <w:szCs w:val="24"/>
        </w:rPr>
        <w:fldChar w:fldCharType="separate"/>
      </w:r>
      <w:r w:rsidRPr="00C36203">
        <w:rPr>
          <w:rFonts w:ascii="Times New Roman" w:eastAsia="Times New Roman" w:hAnsi="Times New Roman" w:cs="Times New Roman"/>
          <w:noProof/>
          <w:sz w:val="24"/>
          <w:szCs w:val="24"/>
        </w:rPr>
        <w:t>(Tuttle et al., 2017)</w:t>
      </w:r>
      <w:r w:rsidRPr="00C36203">
        <w:rPr>
          <w:rFonts w:ascii="Times New Roman" w:eastAsia="Times New Roman" w:hAnsi="Times New Roman" w:cs="Times New Roman"/>
          <w:sz w:val="24"/>
          <w:szCs w:val="24"/>
        </w:rPr>
        <w:fldChar w:fldCharType="end"/>
      </w:r>
      <w:r w:rsidRPr="00C36203">
        <w:rPr>
          <w:rFonts w:ascii="Times New Roman" w:eastAsia="Times New Roman" w:hAnsi="Times New Roman" w:cs="Times New Roman"/>
          <w:sz w:val="24"/>
          <w:szCs w:val="24"/>
        </w:rPr>
        <w:t xml:space="preserve">. </w:t>
      </w:r>
    </w:p>
    <w:p w14:paraId="6601C58A" w14:textId="77777777" w:rsidR="00FA6511" w:rsidRPr="00C36203" w:rsidRDefault="00FA6511" w:rsidP="00FA6511">
      <w:pPr>
        <w:jc w:val="both"/>
        <w:rPr>
          <w:rFonts w:ascii="Times New Roman" w:eastAsia="Times New Roman" w:hAnsi="Times New Roman" w:cs="Times New Roman"/>
          <w:sz w:val="24"/>
          <w:szCs w:val="24"/>
        </w:rPr>
      </w:pPr>
      <w:r w:rsidRPr="00C36203">
        <w:rPr>
          <w:rFonts w:ascii="Times New Roman" w:eastAsia="Times New Roman" w:hAnsi="Times New Roman" w:cs="Times New Roman"/>
          <w:b/>
          <w:sz w:val="24"/>
          <w:szCs w:val="24"/>
        </w:rPr>
        <w:t>Weather data</w:t>
      </w:r>
      <w:r w:rsidRPr="00C36203">
        <w:rPr>
          <w:rFonts w:ascii="Times New Roman" w:eastAsia="Times New Roman" w:hAnsi="Times New Roman" w:cs="Times New Roman"/>
          <w:sz w:val="24"/>
          <w:szCs w:val="24"/>
        </w:rPr>
        <w:tab/>
      </w:r>
    </w:p>
    <w:p w14:paraId="6D043D76" w14:textId="77777777" w:rsidR="00FA6511" w:rsidRPr="00C36203" w:rsidRDefault="00FA6511" w:rsidP="00FA6511">
      <w:pPr>
        <w:jc w:val="both"/>
        <w:rPr>
          <w:rFonts w:ascii="Times New Roman" w:hAnsi="Times New Roman" w:cs="Times New Roman"/>
          <w:sz w:val="24"/>
          <w:szCs w:val="24"/>
        </w:rPr>
      </w:pPr>
      <w:r w:rsidRPr="00C36203">
        <w:rPr>
          <w:rFonts w:ascii="Times New Roman" w:eastAsia="Times New Roman" w:hAnsi="Times New Roman" w:cs="Times New Roman"/>
          <w:sz w:val="24"/>
          <w:szCs w:val="24"/>
        </w:rPr>
        <w:tab/>
        <w:t xml:space="preserve">Weather data was collected from ncdc.noaa.gov. The data used was monthly summary reports of specific weather conditions from 1900 through 2020. The Weather Station from which the data was derived is at Indian Lake 2SW, NY US </w:t>
      </w:r>
      <w:r w:rsidRPr="00C36203">
        <w:rPr>
          <w:rFonts w:ascii="Times New Roman" w:hAnsi="Times New Roman" w:cs="Times New Roman"/>
          <w:sz w:val="24"/>
          <w:szCs w:val="24"/>
        </w:rPr>
        <w:t xml:space="preserve">USC00304102. This set was used due to its proximity to our study site and the completeness of the data. Several stations were closer, but had large sections of missing data. </w:t>
      </w:r>
    </w:p>
    <w:p w14:paraId="56B6BB25" w14:textId="77777777" w:rsidR="00FA6511" w:rsidRPr="00C36203" w:rsidRDefault="00FA6511" w:rsidP="00FA6511">
      <w:pPr>
        <w:jc w:val="both"/>
        <w:rPr>
          <w:rFonts w:ascii="Times New Roman" w:hAnsi="Times New Roman" w:cs="Times New Roman"/>
          <w:sz w:val="24"/>
          <w:szCs w:val="24"/>
        </w:rPr>
      </w:pPr>
      <w:r w:rsidRPr="00C36203">
        <w:rPr>
          <w:rFonts w:ascii="Times New Roman" w:hAnsi="Times New Roman" w:cs="Times New Roman"/>
          <w:sz w:val="24"/>
          <w:szCs w:val="24"/>
        </w:rPr>
        <w:tab/>
        <w:t>The specific weather factors we looked into were monthly values for the following:</w:t>
      </w:r>
    </w:p>
    <w:p w14:paraId="3B366E35" w14:textId="77777777" w:rsidR="00FA6511" w:rsidRPr="00C36203" w:rsidRDefault="00FA6511" w:rsidP="00FA6511">
      <w:pPr>
        <w:jc w:val="both"/>
        <w:rPr>
          <w:rFonts w:ascii="Times New Roman" w:eastAsia="Times New Roman" w:hAnsi="Times New Roman" w:cs="Times New Roman"/>
          <w:sz w:val="24"/>
          <w:szCs w:val="24"/>
        </w:rPr>
      </w:pPr>
      <w:r w:rsidRPr="00C36203">
        <w:rPr>
          <w:rFonts w:ascii="Times New Roman" w:hAnsi="Times New Roman" w:cs="Times New Roman"/>
          <w:sz w:val="24"/>
          <w:szCs w:val="24"/>
        </w:rPr>
        <w:tab/>
        <w:t xml:space="preserve">Average temperature (TAVG), maximum temperature (TMAX), minimum temperature (TMIN), absolute maximum temperatures recorded (ABSMAX), Date ABSMAX occurred (ABSMAX_DATE), Absolute minimum temperature recorded </w:t>
      </w:r>
      <w:r w:rsidRPr="00C36203">
        <w:rPr>
          <w:rFonts w:ascii="Times New Roman" w:hAnsi="Times New Roman" w:cs="Times New Roman"/>
          <w:sz w:val="24"/>
          <w:szCs w:val="24"/>
        </w:rPr>
        <w:t xml:space="preserve">(ABSMIN), date ABSMIN occurred, (ABSMIN_DATE), ABSMAX minus ABSMIN (ABS_RANGE), number of days with maximum temperatures greater than or equal to 32 degrees Celsius (DX32), number of days with maximum temperatures less than than or equal to 0 degrees Celsius (DX0), number of days with minimum temperature less than or equal to 0 degrees Celsius (DT0), number of days with minimum temperatures less than or equal to -18 degrees Celsius (DT-18), total daily precipitation in millimeters (PRCP), maximum daily precipitation in millimeters (PRCPMAX), date PRCPMAX occurred (PRCPMAX_DATE), total snowfall in millimeters (SNOW), maximum daily snowfall in millimeters (SNOWMAX), date SNOWMAX occurred (SNOWMAX_DATE), days with precipitation greater than or equal to 0.25 millimeters (DP.25), days with precipitation greater than or equal to 2.5 millimeters (DP2.5), and days with precipitation greater than or equal to 25 millimeters (DP25X). </w:t>
      </w:r>
    </w:p>
    <w:p w14:paraId="322EB315" w14:textId="77777777" w:rsidR="00FA6511" w:rsidRPr="00C36203" w:rsidRDefault="00FA6511" w:rsidP="00FA6511">
      <w:pPr>
        <w:jc w:val="both"/>
        <w:rPr>
          <w:rFonts w:ascii="Times New Roman" w:eastAsia="Times New Roman" w:hAnsi="Times New Roman" w:cs="Times New Roman"/>
          <w:b/>
          <w:sz w:val="24"/>
          <w:szCs w:val="24"/>
        </w:rPr>
      </w:pPr>
      <w:r w:rsidRPr="00C36203">
        <w:rPr>
          <w:rFonts w:ascii="Times New Roman" w:eastAsia="Times New Roman" w:hAnsi="Times New Roman" w:cs="Times New Roman"/>
          <w:b/>
          <w:sz w:val="24"/>
          <w:szCs w:val="24"/>
        </w:rPr>
        <w:t>Statistical Analysis</w:t>
      </w:r>
    </w:p>
    <w:p w14:paraId="4498FF93" w14:textId="6205A0AC" w:rsidR="00FA6511" w:rsidRPr="00C36203" w:rsidRDefault="00FA6511" w:rsidP="00FA6511">
      <w:pPr>
        <w:jc w:val="both"/>
        <w:rPr>
          <w:rFonts w:ascii="Times New Roman" w:eastAsia="Times New Roman" w:hAnsi="Times New Roman" w:cs="Times New Roman"/>
          <w:sz w:val="24"/>
          <w:szCs w:val="24"/>
        </w:rPr>
      </w:pPr>
      <w:r w:rsidRPr="00C36203">
        <w:rPr>
          <w:rFonts w:ascii="Times New Roman" w:eastAsia="Times New Roman" w:hAnsi="Times New Roman" w:cs="Times New Roman"/>
          <w:b/>
          <w:sz w:val="24"/>
          <w:szCs w:val="24"/>
        </w:rPr>
        <w:tab/>
      </w:r>
      <w:r w:rsidR="002F042F">
        <w:rPr>
          <w:rFonts w:ascii="Times New Roman" w:eastAsia="Times New Roman" w:hAnsi="Times New Roman" w:cs="Times New Roman"/>
          <w:sz w:val="24"/>
          <w:szCs w:val="24"/>
        </w:rPr>
        <w:t>Statistical Analysis</w:t>
      </w:r>
      <w:r w:rsidRPr="00C36203">
        <w:rPr>
          <w:rFonts w:ascii="Times New Roman" w:eastAsia="Times New Roman" w:hAnsi="Times New Roman" w:cs="Times New Roman"/>
          <w:sz w:val="24"/>
          <w:szCs w:val="24"/>
        </w:rPr>
        <w:t xml:space="preserve"> involved running correlations with specific variables. For trends in laying dates we ran a linear regression with the Julian dates in which eggs hatched, and the Julian date by year.</w:t>
      </w:r>
    </w:p>
    <w:p w14:paraId="3C91872A" w14:textId="49036C52" w:rsidR="00FA6511" w:rsidRPr="00C36203" w:rsidRDefault="00FA6511" w:rsidP="00FA6511">
      <w:pPr>
        <w:ind w:firstLine="720"/>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 xml:space="preserve"> For climatic correlations we ran correlations for weather variables and the months of April through May, since those months seem most </w:t>
      </w:r>
      <w:r w:rsidR="002F042F">
        <w:rPr>
          <w:rFonts w:ascii="Times New Roman" w:eastAsia="Times New Roman" w:hAnsi="Times New Roman" w:cs="Times New Roman"/>
          <w:sz w:val="24"/>
          <w:szCs w:val="24"/>
        </w:rPr>
        <w:t>critical</w:t>
      </w:r>
      <w:r w:rsidRPr="00C36203">
        <w:rPr>
          <w:rFonts w:ascii="Times New Roman" w:eastAsia="Times New Roman" w:hAnsi="Times New Roman" w:cs="Times New Roman"/>
          <w:sz w:val="24"/>
          <w:szCs w:val="24"/>
        </w:rPr>
        <w:t xml:space="preserve"> for this population white throated sparrows to establish their breeding season once at Cranberry Lake. </w:t>
      </w:r>
    </w:p>
    <w:p w14:paraId="35FB2B27" w14:textId="77777777" w:rsidR="00FA6511" w:rsidRPr="00C36203" w:rsidRDefault="00FA6511" w:rsidP="00FA6511">
      <w:pPr>
        <w:ind w:firstLine="720"/>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 xml:space="preserve">We also looked at correlations between Julian date of eggs hatched and the previous years’ months to see if the previous </w:t>
      </w:r>
      <w:r w:rsidRPr="00C36203">
        <w:rPr>
          <w:rFonts w:ascii="Times New Roman" w:eastAsia="Times New Roman" w:hAnsi="Times New Roman" w:cs="Times New Roman"/>
          <w:sz w:val="24"/>
          <w:szCs w:val="24"/>
        </w:rPr>
        <w:lastRenderedPageBreak/>
        <w:t xml:space="preserve">year had an effect on the current previous seasons being looked at. </w:t>
      </w:r>
    </w:p>
    <w:p w14:paraId="7FB34949" w14:textId="77777777" w:rsidR="00FA6511" w:rsidRPr="00C36203" w:rsidRDefault="00FA6511" w:rsidP="00FA6511">
      <w:pPr>
        <w:ind w:firstLine="720"/>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 xml:space="preserve">For trends in annual climate indicators we ran correlations between weather variables and years. </w:t>
      </w:r>
    </w:p>
    <w:p w14:paraId="1C0F78B9" w14:textId="77777777" w:rsidR="00FA6511" w:rsidRPr="00C36203" w:rsidRDefault="00FA6511" w:rsidP="00FA6511">
      <w:pPr>
        <w:ind w:firstLine="720"/>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 xml:space="preserve">Trends in monthly climate variables were found by running correlations for weather variables and the months of April through May for each year. </w:t>
      </w:r>
    </w:p>
    <w:p w14:paraId="189706C9" w14:textId="01BE0653" w:rsidR="00FA6511" w:rsidRPr="00C36203" w:rsidRDefault="002F042F" w:rsidP="00FA651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carried out </w:t>
      </w:r>
      <w:r w:rsidR="00FA6511" w:rsidRPr="00C36203">
        <w:rPr>
          <w:rFonts w:ascii="Times New Roman" w:eastAsia="Times New Roman" w:hAnsi="Times New Roman" w:cs="Times New Roman"/>
          <w:sz w:val="24"/>
          <w:szCs w:val="24"/>
        </w:rPr>
        <w:t>correlations for average hatch dates for mating pairs with a white morph male and tan morph female against April and May of that breeding season. We ran correlations for average hatch dates for mating pairs with a tan morph male and white morph female against April and May of that breeding season.</w:t>
      </w:r>
    </w:p>
    <w:p w14:paraId="74EBFB9F" w14:textId="2DD43D5F" w:rsidR="00FA6511" w:rsidRPr="00C36203" w:rsidDel="00C57353" w:rsidRDefault="00FA6511" w:rsidP="00FA6511">
      <w:pPr>
        <w:ind w:firstLine="720"/>
        <w:jc w:val="both"/>
        <w:rPr>
          <w:del w:id="2" w:author="Indiana State University" w:date="2021-05-10T16:53:00Z"/>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 xml:space="preserve">In addition, we ran correlations for the earliest hatch dates for April and May of that breeding season over the years, and weather variables.  We </w:t>
      </w:r>
      <w:r w:rsidR="002F042F">
        <w:rPr>
          <w:rFonts w:ascii="Times New Roman" w:eastAsia="Times New Roman" w:hAnsi="Times New Roman" w:cs="Times New Roman"/>
          <w:sz w:val="24"/>
          <w:szCs w:val="24"/>
        </w:rPr>
        <w:t>then</w:t>
      </w:r>
      <w:r w:rsidRPr="00C36203">
        <w:rPr>
          <w:rFonts w:ascii="Times New Roman" w:eastAsia="Times New Roman" w:hAnsi="Times New Roman" w:cs="Times New Roman"/>
          <w:sz w:val="24"/>
          <w:szCs w:val="24"/>
        </w:rPr>
        <w:t xml:space="preserve"> ran correlations for the earliest hatch date of mating pairs with a white morph male and tan morph female, and weather variables for the months of April and May for that breeding season. Correlations were </w:t>
      </w:r>
      <w:r w:rsidR="002F042F">
        <w:rPr>
          <w:rFonts w:ascii="Times New Roman" w:eastAsia="Times New Roman" w:hAnsi="Times New Roman" w:cs="Times New Roman"/>
          <w:sz w:val="24"/>
          <w:szCs w:val="24"/>
        </w:rPr>
        <w:t>additionally</w:t>
      </w:r>
      <w:r w:rsidRPr="00C36203">
        <w:rPr>
          <w:rFonts w:ascii="Times New Roman" w:eastAsia="Times New Roman" w:hAnsi="Times New Roman" w:cs="Times New Roman"/>
          <w:sz w:val="24"/>
          <w:szCs w:val="24"/>
        </w:rPr>
        <w:t xml:space="preserve"> run for the earliest hatch date of mating pairs with a tan morph male and white morph female, and weather variables for the months of April and May for that breeding season</w:t>
      </w:r>
    </w:p>
    <w:p w14:paraId="1C210238" w14:textId="77777777" w:rsidR="00FA6511" w:rsidRPr="00C36203" w:rsidRDefault="00FA6511" w:rsidP="00FA6511">
      <w:pPr>
        <w:ind w:firstLine="720"/>
        <w:jc w:val="both"/>
        <w:rPr>
          <w:rFonts w:ascii="Times New Roman" w:eastAsia="Times New Roman" w:hAnsi="Times New Roman" w:cs="Times New Roman"/>
          <w:sz w:val="24"/>
          <w:szCs w:val="24"/>
        </w:rPr>
      </w:pPr>
    </w:p>
    <w:p w14:paraId="154BED55" w14:textId="4DC765D3" w:rsidR="008862A7" w:rsidRPr="00C36203" w:rsidDel="00C57353" w:rsidRDefault="00A01810" w:rsidP="00171A93">
      <w:pPr>
        <w:jc w:val="both"/>
        <w:rPr>
          <w:del w:id="3" w:author="Indiana State University" w:date="2021-05-10T16:53:00Z"/>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ab/>
        <w:t xml:space="preserve">We also ran correlations for all of the variables in the above paragraph, but instead of the months of April and May for that breeding season, we </w:t>
      </w:r>
      <w:r w:rsidR="002F042F">
        <w:rPr>
          <w:rFonts w:ascii="Times New Roman" w:eastAsia="Times New Roman" w:hAnsi="Times New Roman" w:cs="Times New Roman"/>
          <w:sz w:val="24"/>
          <w:szCs w:val="24"/>
        </w:rPr>
        <w:t xml:space="preserve">analyzed </w:t>
      </w:r>
      <w:r w:rsidRPr="00C36203">
        <w:rPr>
          <w:rFonts w:ascii="Times New Roman" w:eastAsia="Times New Roman" w:hAnsi="Times New Roman" w:cs="Times New Roman"/>
          <w:sz w:val="24"/>
          <w:szCs w:val="24"/>
        </w:rPr>
        <w:t xml:space="preserve">all of the months in the year previous to that breeding season. </w:t>
      </w:r>
    </w:p>
    <w:p w14:paraId="5D8A6441" w14:textId="2134F93E" w:rsidR="00C57353" w:rsidRPr="00C36203" w:rsidRDefault="00C57353" w:rsidP="00171A93">
      <w:pPr>
        <w:jc w:val="both"/>
        <w:rPr>
          <w:rFonts w:ascii="Times New Roman" w:eastAsia="Times New Roman" w:hAnsi="Times New Roman" w:cs="Times New Roman"/>
          <w:sz w:val="24"/>
          <w:szCs w:val="24"/>
        </w:rPr>
      </w:pPr>
    </w:p>
    <w:p w14:paraId="084A7B05" w14:textId="0DFF8DB0" w:rsidR="00C57353" w:rsidRPr="00C36203" w:rsidRDefault="00C57353" w:rsidP="00171A93">
      <w:pPr>
        <w:jc w:val="both"/>
        <w:rPr>
          <w:rFonts w:ascii="Times New Roman" w:eastAsia="Times New Roman" w:hAnsi="Times New Roman" w:cs="Times New Roman"/>
          <w:b/>
          <w:sz w:val="28"/>
          <w:szCs w:val="24"/>
        </w:rPr>
      </w:pPr>
      <w:r w:rsidRPr="00C36203">
        <w:rPr>
          <w:rFonts w:ascii="Times New Roman" w:eastAsia="Times New Roman" w:hAnsi="Times New Roman" w:cs="Times New Roman"/>
          <w:b/>
          <w:sz w:val="28"/>
          <w:szCs w:val="24"/>
        </w:rPr>
        <w:t>Results</w:t>
      </w:r>
    </w:p>
    <w:p w14:paraId="4710B7D8" w14:textId="0DD16F3C" w:rsidR="003F75F4" w:rsidRPr="00C36203" w:rsidRDefault="00C57353" w:rsidP="00171A93">
      <w:pPr>
        <w:jc w:val="both"/>
        <w:rPr>
          <w:rFonts w:ascii="Times New Roman" w:eastAsia="Times New Roman" w:hAnsi="Times New Roman" w:cs="Times New Roman"/>
          <w:b/>
          <w:sz w:val="24"/>
          <w:szCs w:val="24"/>
        </w:rPr>
      </w:pPr>
      <w:r w:rsidRPr="00C36203">
        <w:rPr>
          <w:rFonts w:ascii="Times New Roman" w:eastAsia="Times New Roman" w:hAnsi="Times New Roman" w:cs="Times New Roman"/>
          <w:b/>
          <w:sz w:val="24"/>
          <w:szCs w:val="24"/>
        </w:rPr>
        <w:t>Trends in Laying Dates</w:t>
      </w:r>
    </w:p>
    <w:p w14:paraId="40FBA314" w14:textId="4A18F2ED" w:rsidR="001B7C2A" w:rsidRPr="00C36203" w:rsidRDefault="001B7C2A" w:rsidP="003F75F4">
      <w:pPr>
        <w:ind w:firstLine="720"/>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 xml:space="preserve">Overall, there was no trends between laying dates over the years in this population of white throated sparrows. It is important to note, though, that even if there was no evidence of changes in laying dates over the years, it is still </w:t>
      </w:r>
      <w:r w:rsidR="002F042F">
        <w:rPr>
          <w:rFonts w:ascii="Times New Roman" w:eastAsia="Times New Roman" w:hAnsi="Times New Roman" w:cs="Times New Roman"/>
          <w:sz w:val="24"/>
          <w:szCs w:val="24"/>
        </w:rPr>
        <w:t>crucial</w:t>
      </w:r>
      <w:r w:rsidRPr="00C36203">
        <w:rPr>
          <w:rFonts w:ascii="Times New Roman" w:eastAsia="Times New Roman" w:hAnsi="Times New Roman" w:cs="Times New Roman"/>
          <w:sz w:val="24"/>
          <w:szCs w:val="24"/>
        </w:rPr>
        <w:t xml:space="preserve"> to </w:t>
      </w:r>
      <w:r w:rsidR="002F042F">
        <w:rPr>
          <w:rFonts w:ascii="Times New Roman" w:eastAsia="Times New Roman" w:hAnsi="Times New Roman" w:cs="Times New Roman"/>
          <w:sz w:val="24"/>
          <w:szCs w:val="24"/>
        </w:rPr>
        <w:t>analyze</w:t>
      </w:r>
      <w:r w:rsidRPr="00C36203">
        <w:rPr>
          <w:rFonts w:ascii="Times New Roman" w:eastAsia="Times New Roman" w:hAnsi="Times New Roman" w:cs="Times New Roman"/>
          <w:sz w:val="24"/>
          <w:szCs w:val="24"/>
        </w:rPr>
        <w:t xml:space="preserve"> potential factors that may be changing with weather conditions and hatch dates over the years. </w:t>
      </w:r>
    </w:p>
    <w:p w14:paraId="0D66DABC" w14:textId="33CBC719" w:rsidR="00C57353" w:rsidRPr="00C36203" w:rsidRDefault="00C57353" w:rsidP="00171A93">
      <w:pPr>
        <w:jc w:val="both"/>
        <w:rPr>
          <w:rFonts w:ascii="Times New Roman" w:eastAsia="Times New Roman" w:hAnsi="Times New Roman" w:cs="Times New Roman"/>
          <w:b/>
          <w:sz w:val="24"/>
          <w:szCs w:val="24"/>
        </w:rPr>
      </w:pPr>
      <w:r w:rsidRPr="00C36203">
        <w:rPr>
          <w:rFonts w:ascii="Times New Roman" w:eastAsia="Times New Roman" w:hAnsi="Times New Roman" w:cs="Times New Roman"/>
          <w:b/>
          <w:sz w:val="24"/>
          <w:szCs w:val="24"/>
        </w:rPr>
        <w:t xml:space="preserve">Climatic Correlates of </w:t>
      </w:r>
      <w:r w:rsidR="00CE332B" w:rsidRPr="00C36203">
        <w:rPr>
          <w:rFonts w:ascii="Times New Roman" w:eastAsia="Times New Roman" w:hAnsi="Times New Roman" w:cs="Times New Roman"/>
          <w:b/>
          <w:sz w:val="24"/>
          <w:szCs w:val="24"/>
        </w:rPr>
        <w:t>Hatch</w:t>
      </w:r>
      <w:r w:rsidRPr="00C36203">
        <w:rPr>
          <w:rFonts w:ascii="Times New Roman" w:eastAsia="Times New Roman" w:hAnsi="Times New Roman" w:cs="Times New Roman"/>
          <w:b/>
          <w:sz w:val="24"/>
          <w:szCs w:val="24"/>
        </w:rPr>
        <w:t xml:space="preserve"> Dates</w:t>
      </w:r>
    </w:p>
    <w:p w14:paraId="27E335B8" w14:textId="6CC229C6" w:rsidR="00CE332B" w:rsidRPr="00C36203" w:rsidRDefault="00CE332B" w:rsidP="00171A93">
      <w:pPr>
        <w:jc w:val="both"/>
        <w:rPr>
          <w:rFonts w:ascii="Times New Roman" w:eastAsia="Times New Roman" w:hAnsi="Times New Roman" w:cs="Times New Roman"/>
          <w:sz w:val="24"/>
          <w:szCs w:val="24"/>
          <w:u w:val="single"/>
          <w:vertAlign w:val="superscript"/>
        </w:rPr>
      </w:pPr>
      <w:r w:rsidRPr="00C36203">
        <w:rPr>
          <w:rFonts w:ascii="Times New Roman" w:eastAsia="Times New Roman" w:hAnsi="Times New Roman" w:cs="Times New Roman"/>
          <w:sz w:val="24"/>
          <w:szCs w:val="24"/>
          <w:u w:val="single"/>
        </w:rPr>
        <w:t>Trends between weather variables and the Julian hatch dates during May and April</w:t>
      </w:r>
      <w:r w:rsidRPr="00C36203">
        <w:rPr>
          <w:rFonts w:ascii="Times New Roman" w:eastAsia="Times New Roman" w:hAnsi="Times New Roman" w:cs="Times New Roman"/>
          <w:sz w:val="24"/>
          <w:szCs w:val="24"/>
          <w:u w:val="single"/>
          <w:vertAlign w:val="superscript"/>
        </w:rPr>
        <w:t>1</w:t>
      </w:r>
    </w:p>
    <w:p w14:paraId="3DFEF035" w14:textId="194DF4E0" w:rsidR="001B7C2A" w:rsidRPr="00C36203" w:rsidRDefault="001B7C2A" w:rsidP="00171A93">
      <w:pPr>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tab/>
        <w:t xml:space="preserve">The three most notable correlations for this section were DP.25, ABS_RANGE, TAVG, and TMAX, all for the month of May (P &lt; </w:t>
      </w:r>
      <w:r w:rsidR="00CE332B" w:rsidRPr="00C36203">
        <w:rPr>
          <w:rFonts w:ascii="Times New Roman" w:eastAsia="Times New Roman" w:hAnsi="Times New Roman" w:cs="Times New Roman"/>
          <w:sz w:val="24"/>
          <w:szCs w:val="24"/>
        </w:rPr>
        <w:t>0</w:t>
      </w:r>
      <w:r w:rsidRPr="00C36203">
        <w:rPr>
          <w:rFonts w:ascii="Times New Roman" w:eastAsia="Times New Roman" w:hAnsi="Times New Roman" w:cs="Times New Roman"/>
          <w:sz w:val="24"/>
          <w:szCs w:val="24"/>
        </w:rPr>
        <w:t>.05; r</w:t>
      </w:r>
      <w:r w:rsidR="00CE332B" w:rsidRPr="00C36203">
        <w:rPr>
          <w:rFonts w:ascii="Times New Roman" w:eastAsia="Times New Roman" w:hAnsi="Times New Roman" w:cs="Times New Roman"/>
          <w:sz w:val="24"/>
          <w:szCs w:val="24"/>
        </w:rPr>
        <w:t xml:space="preserve"> </w:t>
      </w:r>
      <w:r w:rsidR="00CE332B" w:rsidRPr="00C36203">
        <w:rPr>
          <w:rStyle w:val="hgkelc"/>
          <w:rFonts w:ascii="Times New Roman" w:hAnsi="Times New Roman" w:cs="Times New Roman"/>
          <w:sz w:val="24"/>
          <w:szCs w:val="24"/>
        </w:rPr>
        <w:t>≥ 0.5)</w:t>
      </w:r>
    </w:p>
    <w:p w14:paraId="3CC78F9E" w14:textId="5CE0F76D" w:rsidR="001B7C2A" w:rsidRPr="00C36203" w:rsidRDefault="002F042F" w:rsidP="001B7C2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years, we are observing</w:t>
      </w:r>
      <w:r w:rsidR="001B7C2A" w:rsidRPr="00C36203">
        <w:rPr>
          <w:rFonts w:ascii="Times New Roman" w:eastAsia="Times New Roman" w:hAnsi="Times New Roman" w:cs="Times New Roman"/>
          <w:sz w:val="24"/>
          <w:szCs w:val="24"/>
        </w:rPr>
        <w:t xml:space="preserve"> a trend in which the average temperatures and maximum temperatures for the month of May are decreasing over time. </w:t>
      </w:r>
      <w:r w:rsidR="00CE332B" w:rsidRPr="00C36203">
        <w:rPr>
          <w:rFonts w:ascii="Times New Roman" w:eastAsia="Times New Roman" w:hAnsi="Times New Roman" w:cs="Times New Roman"/>
          <w:sz w:val="24"/>
          <w:szCs w:val="24"/>
        </w:rPr>
        <w:t>This could mean that May</w:t>
      </w:r>
      <w:r w:rsidR="001B7C2A" w:rsidRPr="00C36203">
        <w:rPr>
          <w:rFonts w:ascii="Times New Roman" w:eastAsia="Times New Roman" w:hAnsi="Times New Roman" w:cs="Times New Roman"/>
          <w:sz w:val="24"/>
          <w:szCs w:val="24"/>
        </w:rPr>
        <w:t xml:space="preserve"> temperatures are </w:t>
      </w:r>
      <w:r w:rsidR="00962DF3" w:rsidRPr="00C36203">
        <w:rPr>
          <w:rFonts w:ascii="Times New Roman" w:eastAsia="Times New Roman" w:hAnsi="Times New Roman" w:cs="Times New Roman"/>
          <w:sz w:val="24"/>
          <w:szCs w:val="24"/>
        </w:rPr>
        <w:t xml:space="preserve">getting cooler, and that the hottest days in May are decreasing in temperature as well. We can also see that ABS_RANGE for the month of April is decreasing over time. Therefore, the variance of temperatures in the month of April is getting smaller. Finally, DP.25 is increasing for the month of May, meaning the days in which precipitation is greater than or equal to 0.25 millimeters is increasing and that May is seemingly getting more precipitation over the years. </w:t>
      </w:r>
    </w:p>
    <w:p w14:paraId="00F2C91A" w14:textId="61D7F5FD" w:rsidR="007E6A51" w:rsidRPr="00C36203" w:rsidRDefault="007E6A51" w:rsidP="007E6A51">
      <w:pPr>
        <w:jc w:val="both"/>
        <w:rPr>
          <w:rFonts w:ascii="Times New Roman" w:eastAsia="Times New Roman" w:hAnsi="Times New Roman" w:cs="Times New Roman"/>
          <w:sz w:val="24"/>
          <w:szCs w:val="24"/>
          <w:u w:val="single"/>
          <w:vertAlign w:val="superscript"/>
        </w:rPr>
      </w:pPr>
      <w:r w:rsidRPr="00C36203">
        <w:rPr>
          <w:rFonts w:ascii="Times New Roman" w:eastAsia="Times New Roman" w:hAnsi="Times New Roman" w:cs="Times New Roman"/>
          <w:sz w:val="24"/>
          <w:szCs w:val="24"/>
          <w:u w:val="single"/>
        </w:rPr>
        <w:t xml:space="preserve">Trends between weather variables and the Julian dates of the year previous to the current breeding season </w:t>
      </w:r>
      <w:r w:rsidRPr="00C36203">
        <w:rPr>
          <w:rFonts w:ascii="Times New Roman" w:eastAsia="Times New Roman" w:hAnsi="Times New Roman" w:cs="Times New Roman"/>
          <w:sz w:val="24"/>
          <w:szCs w:val="24"/>
          <w:u w:val="single"/>
          <w:vertAlign w:val="superscript"/>
        </w:rPr>
        <w:t>2</w:t>
      </w:r>
    </w:p>
    <w:p w14:paraId="06E9408C" w14:textId="617F4D70" w:rsidR="005C5356" w:rsidRPr="00C36203" w:rsidRDefault="007E6A51" w:rsidP="007E6A51">
      <w:pPr>
        <w:jc w:val="both"/>
        <w:rPr>
          <w:rFonts w:ascii="Times New Roman" w:hAnsi="Times New Roman" w:cs="Times New Roman"/>
          <w:sz w:val="24"/>
          <w:szCs w:val="24"/>
        </w:rPr>
      </w:pPr>
      <w:r w:rsidRPr="00C36203">
        <w:rPr>
          <w:rFonts w:ascii="Times New Roman" w:eastAsia="Times New Roman" w:hAnsi="Times New Roman" w:cs="Times New Roman"/>
          <w:sz w:val="24"/>
          <w:szCs w:val="24"/>
        </w:rPr>
        <w:tab/>
      </w:r>
      <w:r w:rsidR="00AC54D1" w:rsidRPr="00C36203">
        <w:rPr>
          <w:rFonts w:ascii="Times New Roman" w:eastAsia="Times New Roman" w:hAnsi="Times New Roman" w:cs="Times New Roman"/>
          <w:sz w:val="24"/>
          <w:szCs w:val="24"/>
        </w:rPr>
        <w:t xml:space="preserve">The four strongest correlations for this section are ABS_RANGE, ABSMIN, DP2.5, and PRCPMAX. (P &lt; 0.05; r </w:t>
      </w:r>
      <w:r w:rsidR="00AC54D1" w:rsidRPr="00C36203">
        <w:rPr>
          <w:rStyle w:val="hgkelc"/>
          <w:rFonts w:ascii="Times New Roman" w:hAnsi="Times New Roman" w:cs="Times New Roman"/>
          <w:sz w:val="24"/>
          <w:szCs w:val="24"/>
        </w:rPr>
        <w:t>≥ 0.5).</w:t>
      </w:r>
    </w:p>
    <w:p w14:paraId="430D2C39" w14:textId="3D80F47A" w:rsidR="00DF79B2" w:rsidRPr="00C36203" w:rsidRDefault="005C5356" w:rsidP="005C5356">
      <w:pPr>
        <w:ind w:firstLine="720"/>
        <w:jc w:val="both"/>
        <w:rPr>
          <w:rFonts w:ascii="Times New Roman" w:eastAsia="Times New Roman" w:hAnsi="Times New Roman" w:cs="Times New Roman"/>
          <w:sz w:val="24"/>
          <w:szCs w:val="24"/>
        </w:rPr>
      </w:pPr>
      <w:r w:rsidRPr="00C36203">
        <w:rPr>
          <w:rFonts w:ascii="Times New Roman" w:eastAsia="Times New Roman" w:hAnsi="Times New Roman" w:cs="Times New Roman"/>
          <w:sz w:val="24"/>
          <w:szCs w:val="24"/>
        </w:rPr>
        <w:lastRenderedPageBreak/>
        <w:t xml:space="preserve"> It seems the strongest correlations occur in spring in summer, contrary to the prediction of high winter correlations</w:t>
      </w:r>
      <w:r w:rsidR="00AD4A16" w:rsidRPr="00C36203">
        <w:rPr>
          <w:rFonts w:ascii="Times New Roman" w:eastAsia="Times New Roman" w:hAnsi="Times New Roman" w:cs="Times New Roman"/>
          <w:sz w:val="24"/>
          <w:szCs w:val="24"/>
        </w:rPr>
        <w:t xml:space="preserve"> for previous years</w:t>
      </w:r>
      <w:r w:rsidRPr="00C36203">
        <w:rPr>
          <w:rFonts w:ascii="Times New Roman" w:eastAsia="Times New Roman" w:hAnsi="Times New Roman" w:cs="Times New Roman"/>
          <w:sz w:val="24"/>
          <w:szCs w:val="24"/>
        </w:rPr>
        <w:t>. For the month of July in the previous season, the range of absolute maximum and minimum temperatures increased As Julian</w:t>
      </w:r>
      <w:r w:rsidR="001A5294" w:rsidRPr="00C36203">
        <w:rPr>
          <w:rFonts w:ascii="Times New Roman" w:eastAsia="Times New Roman" w:hAnsi="Times New Roman" w:cs="Times New Roman"/>
          <w:sz w:val="24"/>
          <w:szCs w:val="24"/>
        </w:rPr>
        <w:t xml:space="preserve"> hatch</w:t>
      </w:r>
      <w:r w:rsidRPr="00C36203">
        <w:rPr>
          <w:rFonts w:ascii="Times New Roman" w:eastAsia="Times New Roman" w:hAnsi="Times New Roman" w:cs="Times New Roman"/>
          <w:sz w:val="24"/>
          <w:szCs w:val="24"/>
        </w:rPr>
        <w:t xml:space="preserve"> dates </w:t>
      </w:r>
      <w:r w:rsidR="001A5294" w:rsidRPr="00C36203">
        <w:rPr>
          <w:rFonts w:ascii="Times New Roman" w:eastAsia="Times New Roman" w:hAnsi="Times New Roman" w:cs="Times New Roman"/>
          <w:sz w:val="24"/>
          <w:szCs w:val="24"/>
        </w:rPr>
        <w:t>moved forward</w:t>
      </w:r>
      <w:r w:rsidRPr="00C36203">
        <w:rPr>
          <w:rFonts w:ascii="Times New Roman" w:eastAsia="Times New Roman" w:hAnsi="Times New Roman" w:cs="Times New Roman"/>
          <w:sz w:val="24"/>
          <w:szCs w:val="24"/>
        </w:rPr>
        <w:t xml:space="preserve"> and vice versa. The absolute minimum temperatures recorded in July of the previous season decreased in occurrence as </w:t>
      </w:r>
      <w:r w:rsidR="001A5294" w:rsidRPr="00C36203">
        <w:rPr>
          <w:rFonts w:ascii="Times New Roman" w:eastAsia="Times New Roman" w:hAnsi="Times New Roman" w:cs="Times New Roman"/>
          <w:sz w:val="24"/>
          <w:szCs w:val="24"/>
        </w:rPr>
        <w:t>egg hatch dates</w:t>
      </w:r>
      <w:r w:rsidRPr="00C36203">
        <w:rPr>
          <w:rFonts w:ascii="Times New Roman" w:eastAsia="Times New Roman" w:hAnsi="Times New Roman" w:cs="Times New Roman"/>
          <w:sz w:val="24"/>
          <w:szCs w:val="24"/>
        </w:rPr>
        <w:t xml:space="preserve"> </w:t>
      </w:r>
      <w:r w:rsidR="001A5294" w:rsidRPr="00C36203">
        <w:rPr>
          <w:rFonts w:ascii="Times New Roman" w:eastAsia="Times New Roman" w:hAnsi="Times New Roman" w:cs="Times New Roman"/>
          <w:sz w:val="24"/>
          <w:szCs w:val="24"/>
        </w:rPr>
        <w:t>progressed forward</w:t>
      </w:r>
      <w:r w:rsidRPr="00C36203">
        <w:rPr>
          <w:rFonts w:ascii="Times New Roman" w:eastAsia="Times New Roman" w:hAnsi="Times New Roman" w:cs="Times New Roman"/>
          <w:sz w:val="24"/>
          <w:szCs w:val="24"/>
        </w:rPr>
        <w:t xml:space="preserve"> and vice versa. Days with precipitation greater than or equal to 2.5 mm in September of the previous season decreased as </w:t>
      </w:r>
      <w:r w:rsidR="001A5294" w:rsidRPr="00C36203">
        <w:rPr>
          <w:rFonts w:ascii="Times New Roman" w:eastAsia="Times New Roman" w:hAnsi="Times New Roman" w:cs="Times New Roman"/>
          <w:sz w:val="24"/>
          <w:szCs w:val="24"/>
        </w:rPr>
        <w:t>eggs hatched later in the year</w:t>
      </w:r>
      <w:r w:rsidRPr="00C36203">
        <w:rPr>
          <w:rFonts w:ascii="Times New Roman" w:eastAsia="Times New Roman" w:hAnsi="Times New Roman" w:cs="Times New Roman"/>
          <w:sz w:val="24"/>
          <w:szCs w:val="24"/>
        </w:rPr>
        <w:t xml:space="preserve"> and vice versa. The maximum daily precipitation in August of the previous season decreased as </w:t>
      </w:r>
      <w:r w:rsidR="001A5294" w:rsidRPr="00C36203">
        <w:rPr>
          <w:rFonts w:ascii="Times New Roman" w:eastAsia="Times New Roman" w:hAnsi="Times New Roman" w:cs="Times New Roman"/>
          <w:sz w:val="24"/>
          <w:szCs w:val="24"/>
        </w:rPr>
        <w:t xml:space="preserve">hatch dates advanced </w:t>
      </w:r>
      <w:r w:rsidRPr="00C36203">
        <w:rPr>
          <w:rFonts w:ascii="Times New Roman" w:eastAsia="Times New Roman" w:hAnsi="Times New Roman" w:cs="Times New Roman"/>
          <w:sz w:val="24"/>
          <w:szCs w:val="24"/>
        </w:rPr>
        <w:t xml:space="preserve">and vice versa.  </w:t>
      </w:r>
    </w:p>
    <w:p w14:paraId="7DED9389" w14:textId="77777777" w:rsidR="007E6A51" w:rsidRPr="00C36203" w:rsidRDefault="007E6A51" w:rsidP="007E6A51">
      <w:pPr>
        <w:jc w:val="both"/>
        <w:rPr>
          <w:rFonts w:ascii="Times New Roman" w:eastAsia="Times New Roman" w:hAnsi="Times New Roman" w:cs="Times New Roman"/>
          <w:sz w:val="24"/>
          <w:szCs w:val="24"/>
          <w:u w:val="single"/>
          <w:vertAlign w:val="superscript"/>
        </w:rPr>
      </w:pPr>
    </w:p>
    <w:p w14:paraId="0ABB7849" w14:textId="15957405" w:rsidR="00AD4A16" w:rsidRPr="00C36203" w:rsidRDefault="00C57353" w:rsidP="00171A93">
      <w:pPr>
        <w:jc w:val="both"/>
        <w:rPr>
          <w:rFonts w:ascii="Times New Roman" w:eastAsia="Times New Roman" w:hAnsi="Times New Roman" w:cs="Times New Roman"/>
          <w:b/>
          <w:sz w:val="24"/>
          <w:szCs w:val="24"/>
        </w:rPr>
      </w:pPr>
      <w:r w:rsidRPr="00C36203">
        <w:rPr>
          <w:rFonts w:ascii="Times New Roman" w:eastAsia="Times New Roman" w:hAnsi="Times New Roman" w:cs="Times New Roman"/>
          <w:b/>
          <w:sz w:val="24"/>
          <w:szCs w:val="24"/>
        </w:rPr>
        <w:t>Trends in Annual Climate Indicators</w:t>
      </w:r>
    </w:p>
    <w:p w14:paraId="21909A5E" w14:textId="4E1EBE17" w:rsidR="00812293" w:rsidRPr="00C36203" w:rsidRDefault="00812293" w:rsidP="00171A93">
      <w:pPr>
        <w:jc w:val="both"/>
        <w:rPr>
          <w:rFonts w:ascii="Times New Roman" w:eastAsia="Times New Roman" w:hAnsi="Times New Roman" w:cs="Times New Roman"/>
          <w:sz w:val="24"/>
          <w:szCs w:val="24"/>
        </w:rPr>
      </w:pPr>
      <w:r w:rsidRPr="00C36203">
        <w:rPr>
          <w:rFonts w:ascii="Times New Roman" w:eastAsia="Times New Roman" w:hAnsi="Times New Roman" w:cs="Times New Roman"/>
          <w:b/>
          <w:sz w:val="24"/>
          <w:szCs w:val="24"/>
        </w:rPr>
        <w:tab/>
      </w:r>
      <w:r w:rsidRPr="00C36203">
        <w:rPr>
          <w:rFonts w:ascii="Times New Roman" w:eastAsia="Times New Roman" w:hAnsi="Times New Roman" w:cs="Times New Roman"/>
          <w:sz w:val="24"/>
          <w:szCs w:val="24"/>
        </w:rPr>
        <w:t xml:space="preserve">The only significant correlation with this section was DP.25 (P &lt; 0.05; r </w:t>
      </w:r>
      <w:r w:rsidRPr="00C36203">
        <w:rPr>
          <w:rStyle w:val="hgkelc"/>
          <w:rFonts w:ascii="Times New Roman" w:hAnsi="Times New Roman" w:cs="Times New Roman"/>
          <w:sz w:val="24"/>
          <w:szCs w:val="24"/>
        </w:rPr>
        <w:t>≥ 0.5)</w:t>
      </w:r>
      <w:r w:rsidRPr="00C36203">
        <w:rPr>
          <w:rStyle w:val="hgkelc"/>
          <w:rFonts w:ascii="Times New Roman" w:hAnsi="Times New Roman" w:cs="Times New Roman"/>
          <w:sz w:val="24"/>
          <w:szCs w:val="24"/>
          <w:vertAlign w:val="superscript"/>
        </w:rPr>
        <w:t>3</w:t>
      </w:r>
      <w:r w:rsidRPr="00C36203">
        <w:rPr>
          <w:rStyle w:val="hgkelc"/>
          <w:rFonts w:ascii="Times New Roman" w:hAnsi="Times New Roman" w:cs="Times New Roman"/>
          <w:sz w:val="24"/>
          <w:szCs w:val="24"/>
        </w:rPr>
        <w:t xml:space="preserve">. Overall, the only weather variable to consistently change over the years was daily precipitation greater than or less than or equal to 0.25 millimeters. This value has been increasing over time. </w:t>
      </w:r>
    </w:p>
    <w:p w14:paraId="06E2C370" w14:textId="77777777" w:rsidR="00812293" w:rsidRPr="00C36203" w:rsidRDefault="00C57353" w:rsidP="00171A93">
      <w:pPr>
        <w:jc w:val="both"/>
        <w:rPr>
          <w:rFonts w:ascii="Times New Roman" w:eastAsia="Times New Roman" w:hAnsi="Times New Roman" w:cs="Times New Roman"/>
          <w:b/>
          <w:sz w:val="24"/>
          <w:szCs w:val="24"/>
        </w:rPr>
      </w:pPr>
      <w:r w:rsidRPr="00C36203">
        <w:rPr>
          <w:rFonts w:ascii="Times New Roman" w:eastAsia="Times New Roman" w:hAnsi="Times New Roman" w:cs="Times New Roman"/>
          <w:b/>
          <w:sz w:val="24"/>
          <w:szCs w:val="24"/>
        </w:rPr>
        <w:t>Trends in Monthly Climate Indicators</w:t>
      </w:r>
    </w:p>
    <w:p w14:paraId="6015B35C" w14:textId="77777777" w:rsidR="00207CA4" w:rsidRPr="00C36203" w:rsidRDefault="00812293" w:rsidP="00171A93">
      <w:pPr>
        <w:jc w:val="both"/>
        <w:rPr>
          <w:rStyle w:val="hgkelc"/>
          <w:rFonts w:ascii="Times New Roman" w:hAnsi="Times New Roman" w:cs="Times New Roman"/>
          <w:sz w:val="24"/>
          <w:szCs w:val="24"/>
        </w:rPr>
      </w:pPr>
      <w:r w:rsidRPr="00C36203">
        <w:rPr>
          <w:rFonts w:ascii="Times New Roman" w:eastAsia="Times New Roman" w:hAnsi="Times New Roman" w:cs="Times New Roman"/>
          <w:sz w:val="24"/>
          <w:szCs w:val="24"/>
        </w:rPr>
        <w:tab/>
        <w:t>The strongest co</w:t>
      </w:r>
      <w:r w:rsidRPr="00C36203">
        <w:rPr>
          <w:rFonts w:ascii="Times New Roman" w:hAnsi="Times New Roman" w:cs="Times New Roman"/>
          <w:sz w:val="24"/>
        </w:rPr>
        <w:t>rrelations for this section was ABSMIN and DP.25</w:t>
      </w:r>
      <w:r w:rsidRPr="00C36203">
        <w:rPr>
          <w:rFonts w:ascii="Times New Roman" w:hAnsi="Times New Roman" w:cs="Times New Roman"/>
          <w:sz w:val="24"/>
          <w:vertAlign w:val="superscript"/>
        </w:rPr>
        <w:t xml:space="preserve"> </w:t>
      </w:r>
      <w:r w:rsidRPr="00C36203">
        <w:rPr>
          <w:rFonts w:ascii="Times New Roman" w:eastAsia="Times New Roman" w:hAnsi="Times New Roman" w:cs="Times New Roman"/>
          <w:sz w:val="24"/>
          <w:szCs w:val="24"/>
        </w:rPr>
        <w:t xml:space="preserve">(P &lt; 0.05; r </w:t>
      </w:r>
      <w:r w:rsidRPr="00C36203">
        <w:rPr>
          <w:rStyle w:val="hgkelc"/>
          <w:rFonts w:ascii="Times New Roman" w:hAnsi="Times New Roman" w:cs="Times New Roman"/>
          <w:sz w:val="24"/>
          <w:szCs w:val="24"/>
        </w:rPr>
        <w:t>≥ 0.5)</w:t>
      </w:r>
      <w:r w:rsidRPr="00C36203">
        <w:rPr>
          <w:rStyle w:val="hgkelc"/>
          <w:rFonts w:ascii="Times New Roman" w:hAnsi="Times New Roman" w:cs="Times New Roman"/>
          <w:sz w:val="24"/>
          <w:szCs w:val="24"/>
          <w:vertAlign w:val="superscript"/>
        </w:rPr>
        <w:t>4</w:t>
      </w:r>
      <w:r w:rsidRPr="00C36203">
        <w:rPr>
          <w:rStyle w:val="hgkelc"/>
          <w:rFonts w:ascii="Times New Roman" w:hAnsi="Times New Roman" w:cs="Times New Roman"/>
          <w:sz w:val="24"/>
          <w:szCs w:val="24"/>
        </w:rPr>
        <w:t xml:space="preserve">. Over the years, the absolute minimum temperatures for the month of May increased. In addition, the daily precipitation greater than or equal to 0.25 millimeters increased over the years for the month of April. </w:t>
      </w:r>
    </w:p>
    <w:p w14:paraId="72736010" w14:textId="77777777" w:rsidR="00207CA4" w:rsidRPr="00C36203" w:rsidRDefault="00207CA4" w:rsidP="00171A93">
      <w:pPr>
        <w:jc w:val="both"/>
        <w:rPr>
          <w:rStyle w:val="hgkelc"/>
          <w:rFonts w:ascii="Times New Roman" w:hAnsi="Times New Roman" w:cs="Times New Roman"/>
          <w:b/>
          <w:sz w:val="24"/>
          <w:szCs w:val="24"/>
        </w:rPr>
      </w:pPr>
      <w:r w:rsidRPr="00C36203">
        <w:rPr>
          <w:rStyle w:val="hgkelc"/>
          <w:rFonts w:ascii="Times New Roman" w:hAnsi="Times New Roman" w:cs="Times New Roman"/>
          <w:b/>
          <w:sz w:val="24"/>
          <w:szCs w:val="24"/>
        </w:rPr>
        <w:t>Earliest Correlations</w:t>
      </w:r>
    </w:p>
    <w:p w14:paraId="2698DBCB" w14:textId="77777777" w:rsidR="00207CA4" w:rsidRPr="00C36203" w:rsidRDefault="00207CA4" w:rsidP="00171A93">
      <w:pPr>
        <w:jc w:val="both"/>
        <w:rPr>
          <w:rStyle w:val="hgkelc"/>
          <w:rFonts w:ascii="Times New Roman" w:hAnsi="Times New Roman" w:cs="Times New Roman"/>
          <w:sz w:val="24"/>
          <w:szCs w:val="24"/>
          <w:u w:val="single"/>
          <w:vertAlign w:val="superscript"/>
        </w:rPr>
      </w:pPr>
      <w:r w:rsidRPr="00C36203">
        <w:rPr>
          <w:rStyle w:val="hgkelc"/>
          <w:rFonts w:ascii="Times New Roman" w:hAnsi="Times New Roman" w:cs="Times New Roman"/>
          <w:sz w:val="24"/>
          <w:szCs w:val="24"/>
          <w:u w:val="single"/>
        </w:rPr>
        <w:t>Earliest across months</w:t>
      </w:r>
      <w:r w:rsidRPr="00C36203">
        <w:rPr>
          <w:rStyle w:val="hgkelc"/>
          <w:rFonts w:ascii="Times New Roman" w:hAnsi="Times New Roman" w:cs="Times New Roman"/>
          <w:sz w:val="24"/>
          <w:szCs w:val="24"/>
          <w:u w:val="single"/>
          <w:vertAlign w:val="superscript"/>
        </w:rPr>
        <w:t>5</w:t>
      </w:r>
    </w:p>
    <w:p w14:paraId="3E5C98FB" w14:textId="668884D2" w:rsidR="000E601E" w:rsidRPr="00C36203" w:rsidRDefault="00207CA4" w:rsidP="00171A93">
      <w:pPr>
        <w:jc w:val="both"/>
        <w:rPr>
          <w:rStyle w:val="hgkelc"/>
          <w:rFonts w:ascii="Times New Roman" w:hAnsi="Times New Roman" w:cs="Times New Roman"/>
          <w:sz w:val="24"/>
          <w:szCs w:val="24"/>
        </w:rPr>
      </w:pPr>
      <w:r w:rsidRPr="00C36203">
        <w:rPr>
          <w:rStyle w:val="hgkelc"/>
          <w:rFonts w:ascii="Times New Roman" w:hAnsi="Times New Roman" w:cs="Times New Roman"/>
          <w:sz w:val="24"/>
          <w:szCs w:val="24"/>
        </w:rPr>
        <w:tab/>
        <w:t xml:space="preserve">For this section </w:t>
      </w:r>
      <w:r w:rsidR="002F042F">
        <w:rPr>
          <w:rStyle w:val="hgkelc"/>
          <w:rFonts w:ascii="Times New Roman" w:hAnsi="Times New Roman" w:cs="Times New Roman"/>
          <w:sz w:val="24"/>
          <w:szCs w:val="24"/>
        </w:rPr>
        <w:t xml:space="preserve">observed </w:t>
      </w:r>
      <w:r w:rsidR="000E601E" w:rsidRPr="00C36203">
        <w:rPr>
          <w:rStyle w:val="hgkelc"/>
          <w:rFonts w:ascii="Times New Roman" w:hAnsi="Times New Roman" w:cs="Times New Roman"/>
          <w:sz w:val="24"/>
          <w:szCs w:val="24"/>
        </w:rPr>
        <w:t xml:space="preserve">the weather variables correlated with the earliest Julian hatch dates for the months of April and May. We found a negative correlation between ABSMIN and the month of April. This means that when the minimum temperatures for April decrease, the earliest </w:t>
      </w:r>
      <w:r w:rsidR="00E5335D" w:rsidRPr="00C36203">
        <w:rPr>
          <w:rStyle w:val="hgkelc"/>
          <w:rFonts w:ascii="Times New Roman" w:hAnsi="Times New Roman" w:cs="Times New Roman"/>
          <w:sz w:val="24"/>
          <w:szCs w:val="24"/>
        </w:rPr>
        <w:t>days in which eggs hatch move forward</w:t>
      </w:r>
      <w:r w:rsidR="000E601E" w:rsidRPr="00C36203">
        <w:rPr>
          <w:rStyle w:val="hgkelc"/>
          <w:rFonts w:ascii="Times New Roman" w:hAnsi="Times New Roman" w:cs="Times New Roman"/>
          <w:sz w:val="24"/>
          <w:szCs w:val="24"/>
        </w:rPr>
        <w:t xml:space="preserve">, and vice versa. </w:t>
      </w:r>
    </w:p>
    <w:p w14:paraId="1D0978B0" w14:textId="136D49F0" w:rsidR="000E601E" w:rsidRPr="00C36203" w:rsidRDefault="007E6717" w:rsidP="00171A93">
      <w:pPr>
        <w:jc w:val="both"/>
        <w:rPr>
          <w:rStyle w:val="hgkelc"/>
          <w:rFonts w:ascii="Times New Roman" w:hAnsi="Times New Roman" w:cs="Times New Roman"/>
          <w:sz w:val="24"/>
          <w:szCs w:val="24"/>
          <w:u w:val="single"/>
        </w:rPr>
      </w:pPr>
      <w:r w:rsidRPr="00C36203">
        <w:rPr>
          <w:rStyle w:val="hgkelc"/>
          <w:rFonts w:ascii="Times New Roman" w:hAnsi="Times New Roman" w:cs="Times New Roman"/>
          <w:sz w:val="24"/>
          <w:szCs w:val="24"/>
          <w:u w:val="single"/>
        </w:rPr>
        <w:t>TxW</w:t>
      </w:r>
      <w:r w:rsidR="000E601E" w:rsidRPr="00C36203">
        <w:rPr>
          <w:rStyle w:val="hgkelc"/>
          <w:rFonts w:ascii="Times New Roman" w:hAnsi="Times New Roman" w:cs="Times New Roman"/>
          <w:sz w:val="24"/>
          <w:szCs w:val="24"/>
          <w:u w:val="single"/>
        </w:rPr>
        <w:t xml:space="preserve"> earliest and months correlations</w:t>
      </w:r>
      <w:r w:rsidR="000E601E" w:rsidRPr="00C36203">
        <w:rPr>
          <w:rStyle w:val="hgkelc"/>
          <w:rFonts w:ascii="Times New Roman" w:hAnsi="Times New Roman" w:cs="Times New Roman"/>
          <w:sz w:val="24"/>
          <w:szCs w:val="24"/>
          <w:u w:val="single"/>
          <w:vertAlign w:val="superscript"/>
        </w:rPr>
        <w:t>6</w:t>
      </w:r>
    </w:p>
    <w:p w14:paraId="5BDFA4A8" w14:textId="43F201EC" w:rsidR="00707C25" w:rsidRPr="00C36203" w:rsidRDefault="000E601E" w:rsidP="00171A93">
      <w:pPr>
        <w:jc w:val="both"/>
        <w:rPr>
          <w:rStyle w:val="hgkelc"/>
          <w:rFonts w:ascii="Times New Roman" w:hAnsi="Times New Roman" w:cs="Times New Roman"/>
          <w:sz w:val="24"/>
          <w:szCs w:val="24"/>
        </w:rPr>
      </w:pPr>
      <w:r w:rsidRPr="00C36203">
        <w:rPr>
          <w:rStyle w:val="hgkelc"/>
          <w:rFonts w:ascii="Times New Roman" w:hAnsi="Times New Roman" w:cs="Times New Roman"/>
          <w:sz w:val="24"/>
          <w:szCs w:val="24"/>
        </w:rPr>
        <w:tab/>
        <w:t xml:space="preserve">For this study, we also wanted to see if there are any differences in the breeding timing due to certain weather conditions from different morph-type mating pairs. For this section, we ran correlations regarding </w:t>
      </w:r>
      <w:r w:rsidR="006F6B22" w:rsidRPr="00C36203">
        <w:rPr>
          <w:rStyle w:val="hgkelc"/>
          <w:rFonts w:ascii="Times New Roman" w:hAnsi="Times New Roman" w:cs="Times New Roman"/>
          <w:sz w:val="24"/>
          <w:szCs w:val="24"/>
        </w:rPr>
        <w:t>the earliest hatch dates for mating pairs wi</w:t>
      </w:r>
      <w:r w:rsidR="00387A43" w:rsidRPr="00C36203">
        <w:rPr>
          <w:rStyle w:val="hgkelc"/>
          <w:rFonts w:ascii="Times New Roman" w:hAnsi="Times New Roman" w:cs="Times New Roman"/>
          <w:sz w:val="24"/>
          <w:szCs w:val="24"/>
        </w:rPr>
        <w:t>th a tan male and a white</w:t>
      </w:r>
      <w:r w:rsidR="006F6B22" w:rsidRPr="00C36203">
        <w:rPr>
          <w:rStyle w:val="hgkelc"/>
          <w:rFonts w:ascii="Times New Roman" w:hAnsi="Times New Roman" w:cs="Times New Roman"/>
          <w:sz w:val="24"/>
          <w:szCs w:val="24"/>
        </w:rPr>
        <w:t xml:space="preserve"> female, and certain weather </w:t>
      </w:r>
      <w:r w:rsidR="00387A43" w:rsidRPr="00C36203">
        <w:rPr>
          <w:rStyle w:val="hgkelc"/>
          <w:rFonts w:ascii="Times New Roman" w:hAnsi="Times New Roman" w:cs="Times New Roman"/>
          <w:sz w:val="24"/>
          <w:szCs w:val="24"/>
        </w:rPr>
        <w:t>variables</w:t>
      </w:r>
      <w:r w:rsidR="006F6B22" w:rsidRPr="00C36203">
        <w:rPr>
          <w:rStyle w:val="hgkelc"/>
          <w:rFonts w:ascii="Times New Roman" w:hAnsi="Times New Roman" w:cs="Times New Roman"/>
          <w:sz w:val="24"/>
          <w:szCs w:val="24"/>
        </w:rPr>
        <w:t xml:space="preserve"> for the months of April and May.</w:t>
      </w:r>
      <w:r w:rsidR="00E5335D" w:rsidRPr="00C36203">
        <w:rPr>
          <w:rStyle w:val="hgkelc"/>
          <w:rFonts w:ascii="Times New Roman" w:hAnsi="Times New Roman" w:cs="Times New Roman"/>
          <w:sz w:val="24"/>
          <w:szCs w:val="24"/>
        </w:rPr>
        <w:t xml:space="preserve"> Most of the morph-type pair data was insignificant, and t</w:t>
      </w:r>
      <w:r w:rsidR="00387A43" w:rsidRPr="00C36203">
        <w:rPr>
          <w:rStyle w:val="hgkelc"/>
          <w:rFonts w:ascii="Times New Roman" w:hAnsi="Times New Roman" w:cs="Times New Roman"/>
          <w:sz w:val="24"/>
          <w:szCs w:val="24"/>
        </w:rPr>
        <w:t xml:space="preserve">he only moderate correlation found was with ABSMAX </w:t>
      </w:r>
      <w:r w:rsidR="00387A43" w:rsidRPr="00C36203">
        <w:rPr>
          <w:rFonts w:ascii="Times New Roman" w:eastAsia="Times New Roman" w:hAnsi="Times New Roman" w:cs="Times New Roman"/>
          <w:sz w:val="24"/>
          <w:szCs w:val="24"/>
        </w:rPr>
        <w:t xml:space="preserve">(P &lt; 0.05; r </w:t>
      </w:r>
      <w:r w:rsidR="00387A43" w:rsidRPr="00C36203">
        <w:rPr>
          <w:rStyle w:val="hgkelc"/>
          <w:rFonts w:ascii="Times New Roman" w:hAnsi="Times New Roman" w:cs="Times New Roman"/>
          <w:sz w:val="24"/>
          <w:szCs w:val="24"/>
        </w:rPr>
        <w:t xml:space="preserve">≥ 0.5). As the absolute maximum temperatures for the month of May increase, the earliest hatch dates for this type of mating pair decreases and vice versa. </w:t>
      </w:r>
      <w:r w:rsidR="006F6B22" w:rsidRPr="00C36203">
        <w:rPr>
          <w:rStyle w:val="hgkelc"/>
          <w:rFonts w:ascii="Times New Roman" w:hAnsi="Times New Roman" w:cs="Times New Roman"/>
          <w:sz w:val="24"/>
          <w:szCs w:val="24"/>
        </w:rPr>
        <w:t xml:space="preserve"> </w:t>
      </w:r>
    </w:p>
    <w:p w14:paraId="4D5A39B9" w14:textId="170618AC" w:rsidR="007A3FFB" w:rsidRPr="00C36203" w:rsidRDefault="007A3FFB" w:rsidP="00392527">
      <w:pPr>
        <w:jc w:val="both"/>
        <w:rPr>
          <w:rStyle w:val="hgkelc"/>
          <w:rFonts w:ascii="Times New Roman" w:hAnsi="Times New Roman" w:cs="Times New Roman"/>
          <w:b/>
          <w:sz w:val="28"/>
          <w:szCs w:val="24"/>
        </w:rPr>
      </w:pPr>
      <w:r w:rsidRPr="00C36203">
        <w:rPr>
          <w:rStyle w:val="hgkelc"/>
          <w:rFonts w:ascii="Times New Roman" w:hAnsi="Times New Roman" w:cs="Times New Roman"/>
          <w:b/>
          <w:sz w:val="28"/>
          <w:szCs w:val="24"/>
        </w:rPr>
        <w:t>Discussion</w:t>
      </w:r>
    </w:p>
    <w:p w14:paraId="5FED424B" w14:textId="4E3C88BE" w:rsidR="00F52FAC" w:rsidRPr="00C36203" w:rsidRDefault="00F52FAC" w:rsidP="00392527">
      <w:pPr>
        <w:jc w:val="both"/>
        <w:rPr>
          <w:rStyle w:val="hgkelc"/>
          <w:rFonts w:ascii="Times New Roman" w:hAnsi="Times New Roman" w:cs="Times New Roman"/>
          <w:sz w:val="24"/>
          <w:szCs w:val="24"/>
        </w:rPr>
      </w:pPr>
      <w:r w:rsidRPr="00C36203">
        <w:rPr>
          <w:rStyle w:val="hgkelc"/>
          <w:rFonts w:ascii="Times New Roman" w:hAnsi="Times New Roman" w:cs="Times New Roman"/>
          <w:sz w:val="24"/>
          <w:szCs w:val="24"/>
        </w:rPr>
        <w:tab/>
        <w:t>Overall</w:t>
      </w:r>
      <w:r w:rsidR="002F042F">
        <w:rPr>
          <w:rStyle w:val="hgkelc"/>
          <w:rFonts w:ascii="Times New Roman" w:hAnsi="Times New Roman" w:cs="Times New Roman"/>
          <w:sz w:val="24"/>
          <w:szCs w:val="24"/>
        </w:rPr>
        <w:t>, the purpose of this study was to detect</w:t>
      </w:r>
      <w:r w:rsidRPr="00C36203">
        <w:rPr>
          <w:rStyle w:val="hgkelc"/>
          <w:rFonts w:ascii="Times New Roman" w:hAnsi="Times New Roman" w:cs="Times New Roman"/>
          <w:sz w:val="24"/>
          <w:szCs w:val="24"/>
        </w:rPr>
        <w:t xml:space="preserve"> a significant change between the white throated sparrow’s hatch dates, and the changing climate in the study area. We did not find a significant shift in this population’s hatching dates over the 19 years of this sample. Therefore, it seems so far, elements of climate change has not been effecting their reproductive phenology. </w:t>
      </w:r>
    </w:p>
    <w:p w14:paraId="31C7AF5F" w14:textId="6238B174" w:rsidR="005F3C8F" w:rsidRPr="00C36203" w:rsidRDefault="005F3C8F" w:rsidP="00392527">
      <w:pPr>
        <w:jc w:val="both"/>
        <w:rPr>
          <w:rStyle w:val="hgkelc"/>
          <w:rFonts w:ascii="Times New Roman" w:hAnsi="Times New Roman" w:cs="Times New Roman"/>
          <w:sz w:val="24"/>
          <w:szCs w:val="24"/>
        </w:rPr>
      </w:pPr>
      <w:r w:rsidRPr="00C36203">
        <w:rPr>
          <w:rStyle w:val="hgkelc"/>
          <w:rFonts w:ascii="Times New Roman" w:hAnsi="Times New Roman" w:cs="Times New Roman"/>
          <w:sz w:val="24"/>
          <w:szCs w:val="24"/>
        </w:rPr>
        <w:tab/>
        <w:t>One explanation for this could be that there is a lack of phenotypic plasticity within this population. When climate change</w:t>
      </w:r>
      <w:r w:rsidR="00FB5563" w:rsidRPr="00C36203">
        <w:rPr>
          <w:rStyle w:val="hgkelc"/>
          <w:rFonts w:ascii="Times New Roman" w:hAnsi="Times New Roman" w:cs="Times New Roman"/>
          <w:sz w:val="24"/>
          <w:szCs w:val="24"/>
        </w:rPr>
        <w:t>s</w:t>
      </w:r>
      <w:r w:rsidRPr="00C36203">
        <w:rPr>
          <w:rStyle w:val="hgkelc"/>
          <w:rFonts w:ascii="Times New Roman" w:hAnsi="Times New Roman" w:cs="Times New Roman"/>
          <w:sz w:val="24"/>
          <w:szCs w:val="24"/>
        </w:rPr>
        <w:t xml:space="preserve"> we would </w:t>
      </w:r>
      <w:r w:rsidR="0013289B">
        <w:rPr>
          <w:rStyle w:val="hgkelc"/>
          <w:rFonts w:ascii="Times New Roman" w:hAnsi="Times New Roman" w:cs="Times New Roman"/>
          <w:sz w:val="24"/>
          <w:szCs w:val="24"/>
        </w:rPr>
        <w:t>predict</w:t>
      </w:r>
      <w:r w:rsidRPr="00C36203">
        <w:rPr>
          <w:rStyle w:val="hgkelc"/>
          <w:rFonts w:ascii="Times New Roman" w:hAnsi="Times New Roman" w:cs="Times New Roman"/>
          <w:sz w:val="24"/>
          <w:szCs w:val="24"/>
        </w:rPr>
        <w:t xml:space="preserve"> that birds would adapt and change their timing of breeding to line up with optimal conditions, especially in </w:t>
      </w:r>
      <w:r w:rsidRPr="00C36203">
        <w:rPr>
          <w:rStyle w:val="hgkelc"/>
          <w:rFonts w:ascii="Times New Roman" w:hAnsi="Times New Roman" w:cs="Times New Roman"/>
          <w:sz w:val="24"/>
          <w:szCs w:val="24"/>
        </w:rPr>
        <w:lastRenderedPageBreak/>
        <w:t xml:space="preserve">songbirds </w:t>
      </w:r>
      <w:r w:rsidRPr="00C36203">
        <w:rPr>
          <w:rStyle w:val="hgkelc"/>
          <w:rFonts w:ascii="Times New Roman" w:hAnsi="Times New Roman" w:cs="Times New Roman"/>
          <w:sz w:val="24"/>
          <w:szCs w:val="24"/>
        </w:rPr>
        <w:fldChar w:fldCharType="begin" w:fldLock="1"/>
      </w:r>
      <w:r w:rsidRPr="00C36203">
        <w:rPr>
          <w:rStyle w:val="hgkelc"/>
          <w:rFonts w:ascii="Times New Roman" w:hAnsi="Times New Roman" w:cs="Times New Roman"/>
          <w:sz w:val="24"/>
          <w:szCs w:val="24"/>
        </w:rPr>
        <w:instrText>ADDIN CSL_CITATION {"citationItems":[{"id":"ITEM-1","itemData":{"author":[{"dropping-particle":"","family":"Dunn","given":"Peter O","non-dropping-particle":"","parse-names":false,"suffix":""},{"dropping-particle":"","family":"Winkler","given":"David W","non-dropping-particle":"","parse-names":false,"suffix":""}],"id":"ITEM-1","issue":"January","issued":{"date-parts":[["2010"]]},"title":"Effects of climate change on timing of breeding and reproductive success in birds","type":"article-journal"},"uris":["http://www.mendeley.com/documents/?uuid=e321a2b6-8f8c-45e4-920c-0066512dbdbc"]}],"mendeley":{"formattedCitation":"(Dunn &amp; Winkler, 2010)","plainTextFormattedCitation":"(Dunn &amp; Winkler, 2010)","previouslyFormattedCitation":"(Dunn &amp; Winkler, 2010)"},"properties":{"noteIndex":0},"schema":"https://github.com/citation-style-language/schema/raw/master/csl-citation.json"}</w:instrText>
      </w:r>
      <w:r w:rsidRPr="00C36203">
        <w:rPr>
          <w:rStyle w:val="hgkelc"/>
          <w:rFonts w:ascii="Times New Roman" w:hAnsi="Times New Roman" w:cs="Times New Roman"/>
          <w:sz w:val="24"/>
          <w:szCs w:val="24"/>
        </w:rPr>
        <w:fldChar w:fldCharType="separate"/>
      </w:r>
      <w:r w:rsidRPr="00C36203">
        <w:rPr>
          <w:rStyle w:val="hgkelc"/>
          <w:rFonts w:ascii="Times New Roman" w:hAnsi="Times New Roman" w:cs="Times New Roman"/>
          <w:noProof/>
          <w:sz w:val="24"/>
          <w:szCs w:val="24"/>
        </w:rPr>
        <w:t>(Dunn &amp; Winkler, 2010)</w:t>
      </w:r>
      <w:r w:rsidRPr="00C36203">
        <w:rPr>
          <w:rStyle w:val="hgkelc"/>
          <w:rFonts w:ascii="Times New Roman" w:hAnsi="Times New Roman" w:cs="Times New Roman"/>
          <w:sz w:val="24"/>
          <w:szCs w:val="24"/>
        </w:rPr>
        <w:fldChar w:fldCharType="end"/>
      </w:r>
      <w:r w:rsidRPr="00C36203">
        <w:rPr>
          <w:rStyle w:val="hgkelc"/>
          <w:rFonts w:ascii="Times New Roman" w:hAnsi="Times New Roman" w:cs="Times New Roman"/>
          <w:sz w:val="24"/>
          <w:szCs w:val="24"/>
        </w:rPr>
        <w:t xml:space="preserve">. Some factors that could limit this ability to adapt could </w:t>
      </w:r>
      <w:r w:rsidR="0013289B">
        <w:rPr>
          <w:rStyle w:val="hgkelc"/>
          <w:rFonts w:ascii="Times New Roman" w:hAnsi="Times New Roman" w:cs="Times New Roman"/>
          <w:sz w:val="24"/>
          <w:szCs w:val="24"/>
        </w:rPr>
        <w:t>consist of</w:t>
      </w:r>
      <w:r w:rsidRPr="00C36203">
        <w:rPr>
          <w:rStyle w:val="hgkelc"/>
          <w:rFonts w:ascii="Times New Roman" w:hAnsi="Times New Roman" w:cs="Times New Roman"/>
          <w:sz w:val="24"/>
          <w:szCs w:val="24"/>
        </w:rPr>
        <w:t xml:space="preserve"> phenotypic variables including their reaction to photoperiod, </w:t>
      </w:r>
      <w:r w:rsidR="00FB5563" w:rsidRPr="00C36203">
        <w:rPr>
          <w:rStyle w:val="hgkelc"/>
          <w:rFonts w:ascii="Times New Roman" w:hAnsi="Times New Roman" w:cs="Times New Roman"/>
          <w:sz w:val="24"/>
          <w:szCs w:val="24"/>
        </w:rPr>
        <w:t xml:space="preserve">timing of migration, </w:t>
      </w:r>
      <w:r w:rsidRPr="00C36203">
        <w:rPr>
          <w:rStyle w:val="hgkelc"/>
          <w:rFonts w:ascii="Times New Roman" w:hAnsi="Times New Roman" w:cs="Times New Roman"/>
          <w:sz w:val="24"/>
          <w:szCs w:val="24"/>
        </w:rPr>
        <w:t>or hormones</w:t>
      </w:r>
      <w:r w:rsidR="00FB5563" w:rsidRPr="00C36203">
        <w:rPr>
          <w:rStyle w:val="hgkelc"/>
          <w:rFonts w:ascii="Times New Roman" w:hAnsi="Times New Roman" w:cs="Times New Roman"/>
          <w:sz w:val="24"/>
          <w:szCs w:val="24"/>
        </w:rPr>
        <w:t>,</w:t>
      </w:r>
      <w:r w:rsidRPr="00C36203">
        <w:rPr>
          <w:rStyle w:val="hgkelc"/>
          <w:rFonts w:ascii="Times New Roman" w:hAnsi="Times New Roman" w:cs="Times New Roman"/>
          <w:sz w:val="24"/>
          <w:szCs w:val="24"/>
        </w:rPr>
        <w:t xml:space="preserve"> for example </w:t>
      </w:r>
      <w:r w:rsidRPr="00C36203">
        <w:rPr>
          <w:rStyle w:val="hgkelc"/>
          <w:rFonts w:ascii="Times New Roman" w:hAnsi="Times New Roman" w:cs="Times New Roman"/>
          <w:sz w:val="24"/>
          <w:szCs w:val="24"/>
        </w:rPr>
        <w:fldChar w:fldCharType="begin" w:fldLock="1"/>
      </w:r>
      <w:r w:rsidRPr="00C36203">
        <w:rPr>
          <w:rStyle w:val="hgkelc"/>
          <w:rFonts w:ascii="Times New Roman" w:hAnsi="Times New Roman" w:cs="Times New Roman"/>
          <w:sz w:val="24"/>
          <w:szCs w:val="24"/>
        </w:rPr>
        <w:instrText>ADDIN CSL_CITATION {"citationItems":[{"id":"ITEM-1","itemData":{"author":[{"dropping-particle":"","family":"Dunn","given":"Peter O","non-dropping-particle":"","parse-names":false,"suffix":""},{"dropping-particle":"","family":"Winkler","given":"David W","non-dropping-particle":"","parse-names":false,"suffix":""}],"id":"ITEM-1","issue":"January","issued":{"date-parts":[["2010"]]},"title":"Effects of climate change on timing of breeding and reproductive success in birds","type":"article-journal"},"uris":["http://www.mendeley.com/documents/?uuid=e321a2b6-8f8c-45e4-920c-0066512dbdbc"]}],"mendeley":{"formattedCitation":"(Dunn &amp; Winkler, 2010)","plainTextFormattedCitation":"(Dunn &amp; Winkler, 2010)","previouslyFormattedCitation":"(Dunn &amp; Winkler, 2010)"},"properties":{"noteIndex":0},"schema":"https://github.com/citation-style-language/schema/raw/master/csl-citation.json"}</w:instrText>
      </w:r>
      <w:r w:rsidRPr="00C36203">
        <w:rPr>
          <w:rStyle w:val="hgkelc"/>
          <w:rFonts w:ascii="Times New Roman" w:hAnsi="Times New Roman" w:cs="Times New Roman"/>
          <w:sz w:val="24"/>
          <w:szCs w:val="24"/>
        </w:rPr>
        <w:fldChar w:fldCharType="separate"/>
      </w:r>
      <w:r w:rsidRPr="00C36203">
        <w:rPr>
          <w:rStyle w:val="hgkelc"/>
          <w:rFonts w:ascii="Times New Roman" w:hAnsi="Times New Roman" w:cs="Times New Roman"/>
          <w:noProof/>
          <w:sz w:val="24"/>
          <w:szCs w:val="24"/>
        </w:rPr>
        <w:t>(Dunn &amp; Winkler, 2010)</w:t>
      </w:r>
      <w:r w:rsidRPr="00C36203">
        <w:rPr>
          <w:rStyle w:val="hgkelc"/>
          <w:rFonts w:ascii="Times New Roman" w:hAnsi="Times New Roman" w:cs="Times New Roman"/>
          <w:sz w:val="24"/>
          <w:szCs w:val="24"/>
        </w:rPr>
        <w:fldChar w:fldCharType="end"/>
      </w:r>
      <w:r w:rsidR="0013289B">
        <w:rPr>
          <w:rStyle w:val="hgkelc"/>
          <w:rFonts w:ascii="Times New Roman" w:hAnsi="Times New Roman" w:cs="Times New Roman"/>
          <w:sz w:val="24"/>
          <w:szCs w:val="24"/>
        </w:rPr>
        <w:t xml:space="preserve"> Alternative</w:t>
      </w:r>
      <w:r w:rsidRPr="00C36203">
        <w:rPr>
          <w:rStyle w:val="hgkelc"/>
          <w:rFonts w:ascii="Times New Roman" w:hAnsi="Times New Roman" w:cs="Times New Roman"/>
          <w:sz w:val="24"/>
          <w:szCs w:val="24"/>
        </w:rPr>
        <w:t xml:space="preserve"> factors that could affect reproductive timing include food abundance, and breeding density. We likely would not expect these factors to </w:t>
      </w:r>
      <w:r w:rsidR="00FB5563" w:rsidRPr="00C36203">
        <w:rPr>
          <w:rStyle w:val="hgkelc"/>
          <w:rFonts w:ascii="Times New Roman" w:hAnsi="Times New Roman" w:cs="Times New Roman"/>
          <w:sz w:val="24"/>
          <w:szCs w:val="24"/>
        </w:rPr>
        <w:t>change plasticity on this population of white throated sparrows</w:t>
      </w:r>
      <w:r w:rsidRPr="00C36203">
        <w:rPr>
          <w:rStyle w:val="hgkelc"/>
          <w:rFonts w:ascii="Times New Roman" w:hAnsi="Times New Roman" w:cs="Times New Roman"/>
          <w:sz w:val="24"/>
          <w:szCs w:val="24"/>
        </w:rPr>
        <w:t>, though,</w:t>
      </w:r>
      <w:r w:rsidR="00FB5563" w:rsidRPr="00C36203">
        <w:rPr>
          <w:rStyle w:val="hgkelc"/>
          <w:rFonts w:ascii="Times New Roman" w:hAnsi="Times New Roman" w:cs="Times New Roman"/>
          <w:sz w:val="24"/>
          <w:szCs w:val="24"/>
        </w:rPr>
        <w:t xml:space="preserve"> since their</w:t>
      </w:r>
      <w:r w:rsidRPr="00C36203">
        <w:rPr>
          <w:rStyle w:val="hgkelc"/>
          <w:rFonts w:ascii="Times New Roman" w:hAnsi="Times New Roman" w:cs="Times New Roman"/>
          <w:sz w:val="24"/>
          <w:szCs w:val="24"/>
        </w:rPr>
        <w:t xml:space="preserve"> hatch dates have not changed over the years </w:t>
      </w:r>
      <w:r w:rsidRPr="00C36203">
        <w:rPr>
          <w:rStyle w:val="hgkelc"/>
          <w:rFonts w:ascii="Times New Roman" w:hAnsi="Times New Roman" w:cs="Times New Roman"/>
          <w:sz w:val="24"/>
          <w:szCs w:val="24"/>
        </w:rPr>
        <w:fldChar w:fldCharType="begin" w:fldLock="1"/>
      </w:r>
      <w:r w:rsidR="00FB5563" w:rsidRPr="00C36203">
        <w:rPr>
          <w:rStyle w:val="hgkelc"/>
          <w:rFonts w:ascii="Times New Roman" w:hAnsi="Times New Roman" w:cs="Times New Roman"/>
          <w:sz w:val="24"/>
          <w:szCs w:val="24"/>
        </w:rPr>
        <w:instrText>ADDIN CSL_CITATION {"citationItems":[{"id":"ITEM-1","itemData":{"author":[{"dropping-particle":"","family":"Dunn","given":"Peter O","non-dropping-particle":"","parse-names":false,"suffix":""},{"dropping-particle":"","family":"Winkler","given":"David W","non-dropping-particle":"","parse-names":false,"suffix":""}],"id":"ITEM-1","issue":"January","issued":{"date-parts":[["2010"]]},"title":"Effects of climate change on timing of breeding and reproductive success in birds","type":"article-journal"},"uris":["http://www.mendeley.com/documents/?uuid=e321a2b6-8f8c-45e4-920c-0066512dbdbc"]}],"mendeley":{"formattedCitation":"(Dunn &amp; Winkler, 2010)","plainTextFormattedCitation":"(Dunn &amp; Winkler, 2010)","previouslyFormattedCitation":"(Dunn &amp; Winkler, 2010)"},"properties":{"noteIndex":0},"schema":"https://github.com/citation-style-language/schema/raw/master/csl-citation.json"}</w:instrText>
      </w:r>
      <w:r w:rsidRPr="00C36203">
        <w:rPr>
          <w:rStyle w:val="hgkelc"/>
          <w:rFonts w:ascii="Times New Roman" w:hAnsi="Times New Roman" w:cs="Times New Roman"/>
          <w:sz w:val="24"/>
          <w:szCs w:val="24"/>
        </w:rPr>
        <w:fldChar w:fldCharType="separate"/>
      </w:r>
      <w:r w:rsidRPr="00C36203">
        <w:rPr>
          <w:rStyle w:val="hgkelc"/>
          <w:rFonts w:ascii="Times New Roman" w:hAnsi="Times New Roman" w:cs="Times New Roman"/>
          <w:noProof/>
          <w:sz w:val="24"/>
          <w:szCs w:val="24"/>
        </w:rPr>
        <w:t>(Dunn &amp; Winkler, 2010)</w:t>
      </w:r>
      <w:r w:rsidRPr="00C36203">
        <w:rPr>
          <w:rStyle w:val="hgkelc"/>
          <w:rFonts w:ascii="Times New Roman" w:hAnsi="Times New Roman" w:cs="Times New Roman"/>
          <w:sz w:val="24"/>
          <w:szCs w:val="24"/>
        </w:rPr>
        <w:fldChar w:fldCharType="end"/>
      </w:r>
      <w:r w:rsidRPr="00C36203">
        <w:rPr>
          <w:rStyle w:val="hgkelc"/>
          <w:rFonts w:ascii="Times New Roman" w:hAnsi="Times New Roman" w:cs="Times New Roman"/>
          <w:sz w:val="24"/>
          <w:szCs w:val="24"/>
        </w:rPr>
        <w:t xml:space="preserve">. </w:t>
      </w:r>
    </w:p>
    <w:p w14:paraId="55A399CC" w14:textId="04DD72EB" w:rsidR="00FB5563" w:rsidRPr="00C36203" w:rsidRDefault="00FB5563" w:rsidP="00392527">
      <w:pPr>
        <w:jc w:val="both"/>
        <w:rPr>
          <w:rStyle w:val="hgkelc"/>
          <w:rFonts w:ascii="Times New Roman" w:hAnsi="Times New Roman" w:cs="Times New Roman"/>
          <w:sz w:val="24"/>
          <w:szCs w:val="24"/>
        </w:rPr>
      </w:pPr>
      <w:r w:rsidRPr="00C36203">
        <w:rPr>
          <w:rStyle w:val="hgkelc"/>
          <w:rFonts w:ascii="Times New Roman" w:hAnsi="Times New Roman" w:cs="Times New Roman"/>
          <w:sz w:val="24"/>
          <w:szCs w:val="24"/>
        </w:rPr>
        <w:tab/>
        <w:t xml:space="preserve">In a study Done by Both, Bouwhuis, Lessels, and Visser, they looked at the population declines in pied flycatchers, </w:t>
      </w:r>
      <w:r w:rsidR="00500D71" w:rsidRPr="00C36203">
        <w:rPr>
          <w:rStyle w:val="hgkelc"/>
          <w:rFonts w:ascii="Times New Roman" w:hAnsi="Times New Roman" w:cs="Times New Roman"/>
          <w:sz w:val="24"/>
          <w:szCs w:val="24"/>
        </w:rPr>
        <w:t>(</w:t>
      </w:r>
      <w:r w:rsidRPr="00C36203">
        <w:rPr>
          <w:rStyle w:val="hgkelc"/>
          <w:rFonts w:ascii="Times New Roman" w:hAnsi="Times New Roman" w:cs="Times New Roman"/>
          <w:i/>
          <w:sz w:val="24"/>
          <w:szCs w:val="24"/>
        </w:rPr>
        <w:t>Ficedula hypoleuca</w:t>
      </w:r>
      <w:r w:rsidR="00500D71" w:rsidRPr="00C36203">
        <w:rPr>
          <w:rStyle w:val="hgkelc"/>
          <w:rFonts w:ascii="Times New Roman" w:hAnsi="Times New Roman" w:cs="Times New Roman"/>
          <w:sz w:val="24"/>
          <w:szCs w:val="24"/>
        </w:rPr>
        <w:t>)</w:t>
      </w:r>
      <w:r w:rsidRPr="00C36203">
        <w:rPr>
          <w:rStyle w:val="hgkelc"/>
          <w:rFonts w:ascii="Times New Roman" w:hAnsi="Times New Roman" w:cs="Times New Roman"/>
          <w:sz w:val="24"/>
          <w:szCs w:val="24"/>
        </w:rPr>
        <w:t xml:space="preserve"> as a product of mismatched reproductive timing due to climate change </w:t>
      </w:r>
      <w:r w:rsidRPr="00C36203">
        <w:rPr>
          <w:rStyle w:val="hgkelc"/>
          <w:rFonts w:ascii="Times New Roman" w:hAnsi="Times New Roman" w:cs="Times New Roman"/>
          <w:sz w:val="24"/>
          <w:szCs w:val="24"/>
        </w:rPr>
        <w:fldChar w:fldCharType="begin" w:fldLock="1"/>
      </w:r>
      <w:r w:rsidRPr="00C36203">
        <w:rPr>
          <w:rStyle w:val="hgkelc"/>
          <w:rFonts w:ascii="Times New Roman" w:hAnsi="Times New Roman" w:cs="Times New Roman"/>
          <w:sz w:val="24"/>
          <w:szCs w:val="24"/>
        </w:rPr>
        <w:instrText>ADDIN CSL_CITATION {"citationItems":[{"id":"ITEM-1","itemData":{"DOI":"10.1038/nature04539","ISSN":"14764687","PMID":"16672969","abstract":"Phenological responses to climate change differ across trophic levels 1-3, which may lead to birds failing to breed at the time of maximal food abundance. Here we investigate the population consequences of such mistiming in the migratory pied flycatcher, Ficedula hypoleuca4. In a comparison of nine Dutch populations, we find that populations have declined by about 90% over the past two decades in areas where the food for provisioning nestlings peaks early in the season and the birds are currently mistimed. In areas with a late food peak, early-breeding birds still breed at the right time, and there is, at most, a weak population decline. If food phenology advances further, we also predict population declines in areas with a late food peak, as in these areas adjustment to an advanced food peak is insufficient4. Mistiming as a result of climate change is probably a widespread phenomenon 1, and here we provide evidence that it can lead to population declines. © 2006 Nature Publishing Group.","author":[{"dropping-particle":"","family":"Both","given":"Christiaan","non-dropping-particle":"","parse-names":false,"suffix":""},{"dropping-particle":"","family":"Bouwhuis","given":"Sandra","non-dropping-particle":"","parse-names":false,"suffix":""},{"dropping-particle":"","family":"Lessells","given":"C. M.","non-dropping-particle":"","parse-names":false,"suffix":""},{"dropping-particle":"","family":"Visser","given":"Marcel E.","non-dropping-particle":"","parse-names":false,"suffix":""}],"container-title":"Nature","id":"ITEM-1","issue":"1","issued":{"date-parts":[["2006"]]},"page":"81-83","title":"Climate change and population declines in a long-distance migratory bird","type":"article-journal","volume":"441"},"uris":["http://www.mendeley.com/documents/?uuid=34c10807-21f3-4218-997b-5aaff18b948f"]}],"mendeley":{"formattedCitation":"(Both et al., 2006)","plainTextFormattedCitation":"(Both et al., 2006)","previouslyFormattedCitation":"(Both et al., 2006)"},"properties":{"noteIndex":0},"schema":"https://github.com/citation-style-language/schema/raw/master/csl-citation.json"}</w:instrText>
      </w:r>
      <w:r w:rsidRPr="00C36203">
        <w:rPr>
          <w:rStyle w:val="hgkelc"/>
          <w:rFonts w:ascii="Times New Roman" w:hAnsi="Times New Roman" w:cs="Times New Roman"/>
          <w:sz w:val="24"/>
          <w:szCs w:val="24"/>
        </w:rPr>
        <w:fldChar w:fldCharType="separate"/>
      </w:r>
      <w:r w:rsidRPr="00C36203">
        <w:rPr>
          <w:rStyle w:val="hgkelc"/>
          <w:rFonts w:ascii="Times New Roman" w:hAnsi="Times New Roman" w:cs="Times New Roman"/>
          <w:noProof/>
          <w:sz w:val="24"/>
          <w:szCs w:val="24"/>
        </w:rPr>
        <w:t>(Both et al., 2006)</w:t>
      </w:r>
      <w:r w:rsidRPr="00C36203">
        <w:rPr>
          <w:rStyle w:val="hgkelc"/>
          <w:rFonts w:ascii="Times New Roman" w:hAnsi="Times New Roman" w:cs="Times New Roman"/>
          <w:sz w:val="24"/>
          <w:szCs w:val="24"/>
        </w:rPr>
        <w:fldChar w:fldCharType="end"/>
      </w:r>
      <w:r w:rsidRPr="00C36203">
        <w:rPr>
          <w:rStyle w:val="hgkelc"/>
          <w:rFonts w:ascii="Times New Roman" w:hAnsi="Times New Roman" w:cs="Times New Roman"/>
          <w:sz w:val="24"/>
          <w:szCs w:val="24"/>
        </w:rPr>
        <w:t xml:space="preserve">. Populations declined by 90% over a twenty year span when food peaks did not line up with nestling peaks in the early breeding season </w:t>
      </w:r>
      <w:r w:rsidRPr="00C36203">
        <w:rPr>
          <w:rStyle w:val="hgkelc"/>
          <w:rFonts w:ascii="Times New Roman" w:hAnsi="Times New Roman" w:cs="Times New Roman"/>
          <w:sz w:val="24"/>
          <w:szCs w:val="24"/>
        </w:rPr>
        <w:fldChar w:fldCharType="begin" w:fldLock="1"/>
      </w:r>
      <w:r w:rsidR="00500D71" w:rsidRPr="00C36203">
        <w:rPr>
          <w:rStyle w:val="hgkelc"/>
          <w:rFonts w:ascii="Times New Roman" w:hAnsi="Times New Roman" w:cs="Times New Roman"/>
          <w:sz w:val="24"/>
          <w:szCs w:val="24"/>
        </w:rPr>
        <w:instrText>ADDIN CSL_CITATION {"citationItems":[{"id":"ITEM-1","itemData":{"DOI":"10.1038/nature04539","ISSN":"14764687","PMID":"16672969","abstract":"Phenological responses to climate change differ across trophic levels 1-3, which may lead to birds failing to breed at the time of maximal food abundance. Here we investigate the population consequences of such mistiming in the migratory pied flycatcher, Ficedula hypoleuca4. In a comparison of nine Dutch populations, we find that populations have declined by about 90% over the past two decades in areas where the food for provisioning nestlings peaks early in the season and the birds are currently mistimed. In areas with a late food peak, early-breeding birds still breed at the right time, and there is, at most, a weak population decline. If food phenology advances further, we also predict population declines in areas with a late food peak, as in these areas adjustment to an advanced food peak is insufficient4. Mistiming as a result of climate change is probably a widespread phenomenon 1, and here we provide evidence that it can lead to population declines. © 2006 Nature Publishing Group.","author":[{"dropping-particle":"","family":"Both","given":"Christiaan","non-dropping-particle":"","parse-names":false,"suffix":""},{"dropping-particle":"","family":"Bouwhuis","given":"Sandra","non-dropping-particle":"","parse-names":false,"suffix":""},{"dropping-particle":"","family":"Lessells","given":"C. M.","non-dropping-particle":"","parse-names":false,"suffix":""},{"dropping-particle":"","family":"Visser","given":"Marcel E.","non-dropping-particle":"","parse-names":false,"suffix":""}],"container-title":"Nature","id":"ITEM-1","issue":"1","issued":{"date-parts":[["2006"]]},"page":"81-83","title":"Climate change and population declines in a long-distance migratory bird","type":"article-journal","volume":"441"},"uris":["http://www.mendeley.com/documents/?uuid=34c10807-21f3-4218-997b-5aaff18b948f"]}],"mendeley":{"formattedCitation":"(Both et al., 2006)","plainTextFormattedCitation":"(Both et al., 2006)","previouslyFormattedCitation":"(Both et al., 2006)"},"properties":{"noteIndex":0},"schema":"https://github.com/citation-style-language/schema/raw/master/csl-citation.json"}</w:instrText>
      </w:r>
      <w:r w:rsidRPr="00C36203">
        <w:rPr>
          <w:rStyle w:val="hgkelc"/>
          <w:rFonts w:ascii="Times New Roman" w:hAnsi="Times New Roman" w:cs="Times New Roman"/>
          <w:sz w:val="24"/>
          <w:szCs w:val="24"/>
        </w:rPr>
        <w:fldChar w:fldCharType="separate"/>
      </w:r>
      <w:r w:rsidRPr="00C36203">
        <w:rPr>
          <w:rStyle w:val="hgkelc"/>
          <w:rFonts w:ascii="Times New Roman" w:hAnsi="Times New Roman" w:cs="Times New Roman"/>
          <w:noProof/>
          <w:sz w:val="24"/>
          <w:szCs w:val="24"/>
        </w:rPr>
        <w:t>(Both et al., 2006)</w:t>
      </w:r>
      <w:r w:rsidRPr="00C36203">
        <w:rPr>
          <w:rStyle w:val="hgkelc"/>
          <w:rFonts w:ascii="Times New Roman" w:hAnsi="Times New Roman" w:cs="Times New Roman"/>
          <w:sz w:val="24"/>
          <w:szCs w:val="24"/>
        </w:rPr>
        <w:fldChar w:fldCharType="end"/>
      </w:r>
      <w:r w:rsidRPr="00C36203">
        <w:rPr>
          <w:rStyle w:val="hgkelc"/>
          <w:rFonts w:ascii="Times New Roman" w:hAnsi="Times New Roman" w:cs="Times New Roman"/>
          <w:sz w:val="24"/>
          <w:szCs w:val="24"/>
        </w:rPr>
        <w:t>. If we witness a lack of plasticity in this population of white t</w:t>
      </w:r>
      <w:r w:rsidR="0013289B">
        <w:rPr>
          <w:rStyle w:val="hgkelc"/>
          <w:rFonts w:ascii="Times New Roman" w:hAnsi="Times New Roman" w:cs="Times New Roman"/>
          <w:sz w:val="24"/>
          <w:szCs w:val="24"/>
        </w:rPr>
        <w:t>hroated sparrows, we may note</w:t>
      </w:r>
      <w:r w:rsidRPr="00C36203">
        <w:rPr>
          <w:rStyle w:val="hgkelc"/>
          <w:rFonts w:ascii="Times New Roman" w:hAnsi="Times New Roman" w:cs="Times New Roman"/>
          <w:sz w:val="24"/>
          <w:szCs w:val="24"/>
        </w:rPr>
        <w:t xml:space="preserve"> a similar fate. Further studies would be ideal to see how the white throated sparrows will react once the effects of climate grow even stronger. </w:t>
      </w:r>
    </w:p>
    <w:p w14:paraId="6DDD4A0A" w14:textId="53EA3F41" w:rsidR="00F52FAC" w:rsidRPr="00C36203" w:rsidRDefault="005F3C8F" w:rsidP="00392527">
      <w:pPr>
        <w:jc w:val="both"/>
        <w:rPr>
          <w:rStyle w:val="hgkelc"/>
          <w:rFonts w:ascii="Times New Roman" w:hAnsi="Times New Roman" w:cs="Times New Roman"/>
          <w:sz w:val="24"/>
          <w:szCs w:val="24"/>
        </w:rPr>
      </w:pPr>
      <w:r w:rsidRPr="00C36203">
        <w:rPr>
          <w:rStyle w:val="hgkelc"/>
          <w:rFonts w:ascii="Times New Roman" w:hAnsi="Times New Roman" w:cs="Times New Roman"/>
          <w:sz w:val="24"/>
          <w:szCs w:val="24"/>
        </w:rPr>
        <w:tab/>
      </w:r>
      <w:r w:rsidR="0013289B">
        <w:rPr>
          <w:rStyle w:val="hgkelc"/>
          <w:rFonts w:ascii="Times New Roman" w:hAnsi="Times New Roman" w:cs="Times New Roman"/>
          <w:sz w:val="24"/>
          <w:szCs w:val="24"/>
        </w:rPr>
        <w:t>We could</w:t>
      </w:r>
      <w:r w:rsidRPr="00C36203">
        <w:rPr>
          <w:rStyle w:val="hgkelc"/>
          <w:rFonts w:ascii="Times New Roman" w:hAnsi="Times New Roman" w:cs="Times New Roman"/>
          <w:sz w:val="24"/>
          <w:szCs w:val="24"/>
        </w:rPr>
        <w:t xml:space="preserve"> assume</w:t>
      </w:r>
      <w:r w:rsidR="00F52FAC" w:rsidRPr="00C36203">
        <w:rPr>
          <w:rStyle w:val="hgkelc"/>
          <w:rFonts w:ascii="Times New Roman" w:hAnsi="Times New Roman" w:cs="Times New Roman"/>
          <w:sz w:val="24"/>
          <w:szCs w:val="24"/>
        </w:rPr>
        <w:t xml:space="preserve"> that changes</w:t>
      </w:r>
      <w:r w:rsidR="00FB5563" w:rsidRPr="00C36203">
        <w:rPr>
          <w:rStyle w:val="hgkelc"/>
          <w:rFonts w:ascii="Times New Roman" w:hAnsi="Times New Roman" w:cs="Times New Roman"/>
          <w:sz w:val="24"/>
          <w:szCs w:val="24"/>
        </w:rPr>
        <w:t xml:space="preserve"> in weather and white throated sparrow breeding habits</w:t>
      </w:r>
      <w:r w:rsidR="00F52FAC" w:rsidRPr="00C36203">
        <w:rPr>
          <w:rStyle w:val="hgkelc"/>
          <w:rFonts w:ascii="Times New Roman" w:hAnsi="Times New Roman" w:cs="Times New Roman"/>
          <w:sz w:val="24"/>
          <w:szCs w:val="24"/>
        </w:rPr>
        <w:t xml:space="preserve"> may occur in the future as climate change becomes mor</w:t>
      </w:r>
      <w:r w:rsidR="0013289B">
        <w:rPr>
          <w:rStyle w:val="hgkelc"/>
          <w:rFonts w:ascii="Times New Roman" w:hAnsi="Times New Roman" w:cs="Times New Roman"/>
          <w:sz w:val="24"/>
          <w:szCs w:val="24"/>
        </w:rPr>
        <w:t>e severe and has a larger impression</w:t>
      </w:r>
      <w:r w:rsidR="00F52FAC" w:rsidRPr="00C36203">
        <w:rPr>
          <w:rStyle w:val="hgkelc"/>
          <w:rFonts w:ascii="Times New Roman" w:hAnsi="Times New Roman" w:cs="Times New Roman"/>
          <w:sz w:val="24"/>
          <w:szCs w:val="24"/>
        </w:rPr>
        <w:t xml:space="preserve"> on this area. If that is the c</w:t>
      </w:r>
      <w:r w:rsidR="0013289B">
        <w:rPr>
          <w:rStyle w:val="hgkelc"/>
          <w:rFonts w:ascii="Times New Roman" w:hAnsi="Times New Roman" w:cs="Times New Roman"/>
          <w:sz w:val="24"/>
          <w:szCs w:val="24"/>
        </w:rPr>
        <w:t>ase, we believe that the components</w:t>
      </w:r>
      <w:r w:rsidR="00F52FAC" w:rsidRPr="00C36203">
        <w:rPr>
          <w:rStyle w:val="hgkelc"/>
          <w:rFonts w:ascii="Times New Roman" w:hAnsi="Times New Roman" w:cs="Times New Roman"/>
          <w:sz w:val="24"/>
          <w:szCs w:val="24"/>
        </w:rPr>
        <w:t xml:space="preserve"> we looked at within this study would be a simple, yet effective method of witnessing these changes. The results separate of the overall correlations between hatch dates and time can be good indicators of what to </w:t>
      </w:r>
      <w:r w:rsidR="0013289B">
        <w:rPr>
          <w:rStyle w:val="hgkelc"/>
          <w:rFonts w:ascii="Times New Roman" w:hAnsi="Times New Roman" w:cs="Times New Roman"/>
          <w:sz w:val="24"/>
          <w:szCs w:val="24"/>
        </w:rPr>
        <w:t>anticipate</w:t>
      </w:r>
      <w:r w:rsidR="00F52FAC" w:rsidRPr="00C36203">
        <w:rPr>
          <w:rStyle w:val="hgkelc"/>
          <w:rFonts w:ascii="Times New Roman" w:hAnsi="Times New Roman" w:cs="Times New Roman"/>
          <w:sz w:val="24"/>
          <w:szCs w:val="24"/>
        </w:rPr>
        <w:t xml:space="preserve"> </w:t>
      </w:r>
      <w:r w:rsidR="00F52FAC" w:rsidRPr="00C36203">
        <w:rPr>
          <w:rStyle w:val="hgkelc"/>
          <w:rFonts w:ascii="Times New Roman" w:hAnsi="Times New Roman" w:cs="Times New Roman"/>
          <w:sz w:val="24"/>
          <w:szCs w:val="24"/>
        </w:rPr>
        <w:t xml:space="preserve">if their hatch dates do start to shift over the years. </w:t>
      </w:r>
    </w:p>
    <w:p w14:paraId="2D3246E5" w14:textId="3B4611A9" w:rsidR="00500D71" w:rsidRPr="00C36203" w:rsidRDefault="00500D71" w:rsidP="00500D71">
      <w:pPr>
        <w:ind w:firstLine="720"/>
        <w:jc w:val="both"/>
        <w:rPr>
          <w:rStyle w:val="hgkelc"/>
          <w:rFonts w:ascii="Times New Roman" w:hAnsi="Times New Roman" w:cs="Times New Roman"/>
          <w:sz w:val="24"/>
          <w:szCs w:val="24"/>
        </w:rPr>
      </w:pPr>
      <w:r w:rsidRPr="00C36203">
        <w:rPr>
          <w:rStyle w:val="hgkelc"/>
          <w:rFonts w:ascii="Times New Roman" w:hAnsi="Times New Roman" w:cs="Times New Roman"/>
          <w:sz w:val="24"/>
          <w:szCs w:val="24"/>
        </w:rPr>
        <w:t xml:space="preserve">The positive correlation found between hatch dates and precipitation above 0.25 mm for the month of May, the negative correlation found between precipitation above 0.25 mm and September of the previous breeding season, and the correlation between maximum precipitation and August of the previous breeding season could have an impact on breeding timing and success. Changes in precipitation may be related to timing of prey maturation (such as caterpillars that white throated sparrows eat during breeding season), or hinder the ability for white throated sparrows to attain their food or maintain egg/nest temperatures, which could affect the breeding timing and/or success </w:t>
      </w:r>
      <w:r w:rsidRPr="00C36203">
        <w:rPr>
          <w:rStyle w:val="hgkelc"/>
          <w:rFonts w:ascii="Times New Roman" w:hAnsi="Times New Roman" w:cs="Times New Roman"/>
          <w:sz w:val="24"/>
          <w:szCs w:val="24"/>
        </w:rPr>
        <w:fldChar w:fldCharType="begin" w:fldLock="1"/>
      </w:r>
      <w:r w:rsidRPr="00C36203">
        <w:rPr>
          <w:rStyle w:val="hgkelc"/>
          <w:rFonts w:ascii="Times New Roman" w:hAnsi="Times New Roman" w:cs="Times New Roman"/>
          <w:sz w:val="24"/>
          <w:szCs w:val="24"/>
        </w:rPr>
        <w:instrText>ADDIN CSL_CITATION {"citationItems":[{"id":"ITEM-1","itemData":{"DOI":"10.1098/rspb.2017.0412","ISSN":"14712954","PMID":"28446701","abstract":"While the ecological effects of climate change have been widely observed, most efforts to document these impacts in terrestrial systems have concentrated on the impacts of temperature. We used tree swallow (Tachycineta bicolor) nest observations from two widely separated sites in central Alaska to examine the aspects of climate affecting breeding phenology at the northern extent of this species’ range. We found that two measures of breeding phenology, annual lay and hatch dates, are more strongly predicted by windiness and precipitation than by temperature. At our longest-monitored site, breeding phenology has advanced at nearly twice the rate seen in more southern populations, and these changes correspond to long-term declines in windiness. Overall, adverse spring climate conditions known to negatively impact foraging success of swallows (wet, windy weather) appear to influence breeding phenology more than variation in temperature. Separate analyses show that short windy periods significantly delay initiation of individual clutches within years. While past reviews have emphasized that increasing variability in climate conditions may create physiological and ecological challenges for natural populations, we find that long-term reductions in inclement weather corresponded to earlier reproduction in one of our study populations. To better predict climate change impacts, ecologists need to more carefully test effects of multiple climate variables, including some, like windiness, that may be of paramount importance to some species, but have rarely been considered as strong drivers of ecological responses to climate alteration.","author":[{"dropping-particle":"","family":"Irons","given":"Rachel D.","non-dropping-particle":"","parse-names":false,"suffix":""},{"dropping-particle":"","family":"Scurr","given":"April Harding","non-dropping-particle":"","parse-names":false,"suffix":""},{"dropping-particle":"","family":"Rose","given":"Alexandra P.","non-dropping-particle":"","parse-names":false,"suffix":""},{"dropping-particle":"","family":"Hagelin","given":"Julie C.","non-dropping-particle":"","parse-names":false,"suffix":""},{"dropping-particle":"","family":"Blake","given":"Tricia","non-dropping-particle":"","parse-names":false,"suffix":""},{"dropping-particle":"","family":"Doak","given":"Daniel F.","non-dropping-particle":"","parse-names":false,"suffix":""}],"container-title":"Proceedings of the Royal Society B: Biological Sciences","id":"ITEM-1","issue":"1853","issued":{"date-parts":[["2017","4","26"]]},"publisher":"Royal Society Publishing","title":"Wind and rain are the primary climate factors driving changing phenology of an aerial insectivore","type":"article-journal","volume":"284"},"uris":["http://www.mendeley.com/documents/?uuid=2452081e-40ef-3a51-9d26-21b9f28977d8"]}],"mendeley":{"formattedCitation":"(Irons et al., 2017)","plainTextFormattedCitation":"(Irons et al., 2017)","previouslyFormattedCitation":"(Irons et al., 2017)"},"properties":{"noteIndex":0},"schema":"https://github.com/citation-style-language/schema/raw/master/csl-citation.json"}</w:instrText>
      </w:r>
      <w:r w:rsidRPr="00C36203">
        <w:rPr>
          <w:rStyle w:val="hgkelc"/>
          <w:rFonts w:ascii="Times New Roman" w:hAnsi="Times New Roman" w:cs="Times New Roman"/>
          <w:sz w:val="24"/>
          <w:szCs w:val="24"/>
        </w:rPr>
        <w:fldChar w:fldCharType="separate"/>
      </w:r>
      <w:r w:rsidRPr="00C36203">
        <w:rPr>
          <w:rStyle w:val="hgkelc"/>
          <w:rFonts w:ascii="Times New Roman" w:hAnsi="Times New Roman" w:cs="Times New Roman"/>
          <w:noProof/>
          <w:sz w:val="24"/>
          <w:szCs w:val="24"/>
        </w:rPr>
        <w:t>(Irons et al., 2017)</w:t>
      </w:r>
      <w:r w:rsidRPr="00C36203">
        <w:rPr>
          <w:rStyle w:val="hgkelc"/>
          <w:rFonts w:ascii="Times New Roman" w:hAnsi="Times New Roman" w:cs="Times New Roman"/>
          <w:sz w:val="24"/>
          <w:szCs w:val="24"/>
        </w:rPr>
        <w:fldChar w:fldCharType="end"/>
      </w:r>
      <w:r w:rsidRPr="00C36203">
        <w:rPr>
          <w:rStyle w:val="hgkelc"/>
          <w:rFonts w:ascii="Times New Roman" w:hAnsi="Times New Roman" w:cs="Times New Roman"/>
          <w:sz w:val="24"/>
          <w:szCs w:val="24"/>
        </w:rPr>
        <w:t>. Wet conditions have also been shown to delay egg laying and incubation stages in tree swallow</w:t>
      </w:r>
      <w:r w:rsidRPr="00C36203">
        <w:rPr>
          <w:rStyle w:val="hgkelc"/>
          <w:rFonts w:ascii="Times New Roman" w:hAnsi="Times New Roman" w:cs="Times New Roman"/>
          <w:sz w:val="24"/>
          <w:szCs w:val="24"/>
        </w:rPr>
        <w:t xml:space="preserve"> (</w:t>
      </w:r>
      <w:r w:rsidRPr="00C36203">
        <w:rPr>
          <w:rStyle w:val="hgkelc"/>
          <w:rFonts w:ascii="Times New Roman" w:hAnsi="Times New Roman" w:cs="Times New Roman"/>
          <w:i/>
          <w:sz w:val="24"/>
          <w:szCs w:val="24"/>
        </w:rPr>
        <w:t>Tachycineta bicolor</w:t>
      </w:r>
      <w:r w:rsidRPr="00C36203">
        <w:rPr>
          <w:rStyle w:val="hgkelc"/>
          <w:rFonts w:ascii="Times New Roman" w:hAnsi="Times New Roman" w:cs="Times New Roman"/>
          <w:sz w:val="24"/>
          <w:szCs w:val="24"/>
        </w:rPr>
        <w:t>)</w:t>
      </w:r>
      <w:r w:rsidRPr="00C36203">
        <w:rPr>
          <w:rStyle w:val="hgkelc"/>
          <w:rFonts w:ascii="Times New Roman" w:hAnsi="Times New Roman" w:cs="Times New Roman"/>
          <w:sz w:val="24"/>
          <w:szCs w:val="24"/>
        </w:rPr>
        <w:t xml:space="preserve"> populations </w:t>
      </w:r>
      <w:r w:rsidRPr="00C36203">
        <w:rPr>
          <w:rStyle w:val="hgkelc"/>
          <w:rFonts w:ascii="Times New Roman" w:hAnsi="Times New Roman" w:cs="Times New Roman"/>
          <w:sz w:val="24"/>
          <w:szCs w:val="24"/>
        </w:rPr>
        <w:fldChar w:fldCharType="begin" w:fldLock="1"/>
      </w:r>
      <w:r w:rsidRPr="00C36203">
        <w:rPr>
          <w:rStyle w:val="hgkelc"/>
          <w:rFonts w:ascii="Times New Roman" w:hAnsi="Times New Roman" w:cs="Times New Roman"/>
          <w:sz w:val="24"/>
          <w:szCs w:val="24"/>
        </w:rPr>
        <w:instrText>ADDIN CSL_CITATION {"citationItems":[{"id":"ITEM-1","itemData":{"DOI":"10.1098/rspb.2017.0412","ISSN":"14712954","PMID":"28446701","abstract":"While the ecological effects of climate change have been widely observed, most efforts to document these impacts in terrestrial systems have concentrated on the impacts of temperature. We used tree swallow (Tachycineta bicolor) nest observations from two widely separated sites in central Alaska to examine the aspects of climate affecting breeding phenology at the northern extent of this species’ range. We found that two measures of breeding phenology, annual lay and hatch dates, are more strongly predicted by windiness and precipitation than by temperature. At our longest-monitored site, breeding phenology has advanced at nearly twice the rate seen in more southern populations, and these changes correspond to long-term declines in windiness. Overall, adverse spring climate conditions known to negatively impact foraging success of swallows (wet, windy weather) appear to influence breeding phenology more than variation in temperature. Separate analyses show that short windy periods significantly delay initiation of individual clutches within years. While past reviews have emphasized that increasing variability in climate conditions may create physiological and ecological challenges for natural populations, we find that long-term reductions in inclement weather corresponded to earlier reproduction in one of our study populations. To better predict climate change impacts, ecologists need to more carefully test effects of multiple climate variables, including some, like windiness, that may be of paramount importance to some species, but have rarely been considered as strong drivers of ecological responses to climate alteration.","author":[{"dropping-particle":"","family":"Irons","given":"Rachel D.","non-dropping-particle":"","parse-names":false,"suffix":""},{"dropping-particle":"","family":"Scurr","given":"April Harding","non-dropping-particle":"","parse-names":false,"suffix":""},{"dropping-particle":"","family":"Rose","given":"Alexandra P.","non-dropping-particle":"","parse-names":false,"suffix":""},{"dropping-particle":"","family":"Hagelin","given":"Julie C.","non-dropping-particle":"","parse-names":false,"suffix":""},{"dropping-particle":"","family":"Blake","given":"Tricia","non-dropping-particle":"","parse-names":false,"suffix":""},{"dropping-particle":"","family":"Doak","given":"Daniel F.","non-dropping-particle":"","parse-names":false,"suffix":""}],"container-title":"Proceedings of the Royal Society B: Biological Sciences","id":"ITEM-1","issue":"1853","issued":{"date-parts":[["2017","4","26"]]},"publisher":"Royal Society Publishing","title":"Wind and rain are the primary climate factors driving changing phenology of an aerial insectivore","type":"article-journal","volume":"284"},"uris":["http://www.mendeley.com/documents/?uuid=2452081e-40ef-3a51-9d26-21b9f28977d8"]}],"mendeley":{"formattedCitation":"(Irons et al., 2017)","plainTextFormattedCitation":"(Irons et al., 2017)"},"properties":{"noteIndex":0},"schema":"https://github.com/citation-style-language/schema/raw/master/csl-citation.json"}</w:instrText>
      </w:r>
      <w:r w:rsidRPr="00C36203">
        <w:rPr>
          <w:rStyle w:val="hgkelc"/>
          <w:rFonts w:ascii="Times New Roman" w:hAnsi="Times New Roman" w:cs="Times New Roman"/>
          <w:sz w:val="24"/>
          <w:szCs w:val="24"/>
        </w:rPr>
        <w:fldChar w:fldCharType="separate"/>
      </w:r>
      <w:r w:rsidRPr="00C36203">
        <w:rPr>
          <w:rStyle w:val="hgkelc"/>
          <w:rFonts w:ascii="Times New Roman" w:hAnsi="Times New Roman" w:cs="Times New Roman"/>
          <w:noProof/>
          <w:sz w:val="24"/>
          <w:szCs w:val="24"/>
        </w:rPr>
        <w:t>(Irons et al., 2017)</w:t>
      </w:r>
      <w:r w:rsidRPr="00C36203">
        <w:rPr>
          <w:rStyle w:val="hgkelc"/>
          <w:rFonts w:ascii="Times New Roman" w:hAnsi="Times New Roman" w:cs="Times New Roman"/>
          <w:sz w:val="24"/>
          <w:szCs w:val="24"/>
        </w:rPr>
        <w:fldChar w:fldCharType="end"/>
      </w:r>
      <w:r w:rsidRPr="00C36203">
        <w:rPr>
          <w:rStyle w:val="hgkelc"/>
          <w:rFonts w:ascii="Times New Roman" w:hAnsi="Times New Roman" w:cs="Times New Roman"/>
          <w:sz w:val="24"/>
          <w:szCs w:val="24"/>
        </w:rPr>
        <w:t>.</w:t>
      </w:r>
    </w:p>
    <w:p w14:paraId="33D86BB8" w14:textId="2FCB3F6B" w:rsidR="00DA717C" w:rsidRPr="00C36203" w:rsidRDefault="00F52FAC" w:rsidP="00392527">
      <w:pPr>
        <w:jc w:val="both"/>
        <w:rPr>
          <w:rStyle w:val="hgkelc"/>
          <w:rFonts w:ascii="Times New Roman" w:hAnsi="Times New Roman" w:cs="Times New Roman"/>
          <w:sz w:val="24"/>
          <w:szCs w:val="24"/>
        </w:rPr>
      </w:pPr>
      <w:r w:rsidRPr="00C36203">
        <w:rPr>
          <w:rStyle w:val="hgkelc"/>
          <w:rFonts w:ascii="Times New Roman" w:hAnsi="Times New Roman" w:cs="Times New Roman"/>
          <w:sz w:val="24"/>
          <w:szCs w:val="24"/>
        </w:rPr>
        <w:tab/>
        <w:t xml:space="preserve">It seems that the most abundant correlations we have found had to do with the absolute range of temperatures. For several of the sections of the results, we found that the maximum temperatures were decreasing, and the minimum temperatures were increasing. This indicates that the variability of the temperatures within this area are decreasing. </w:t>
      </w:r>
      <w:r w:rsidR="00B47843" w:rsidRPr="00C36203">
        <w:rPr>
          <w:rStyle w:val="hgkelc"/>
          <w:rFonts w:ascii="Times New Roman" w:hAnsi="Times New Roman" w:cs="Times New Roman"/>
          <w:sz w:val="24"/>
          <w:szCs w:val="24"/>
        </w:rPr>
        <w:t xml:space="preserve">This isn’t commonly discussed in other related studies, so it could be </w:t>
      </w:r>
      <w:r w:rsidR="0013289B">
        <w:rPr>
          <w:rStyle w:val="hgkelc"/>
          <w:rFonts w:ascii="Times New Roman" w:hAnsi="Times New Roman" w:cs="Times New Roman"/>
          <w:sz w:val="24"/>
          <w:szCs w:val="24"/>
        </w:rPr>
        <w:t>a compelling</w:t>
      </w:r>
      <w:r w:rsidR="00B47843" w:rsidRPr="00C36203">
        <w:rPr>
          <w:rStyle w:val="hgkelc"/>
          <w:rFonts w:ascii="Times New Roman" w:hAnsi="Times New Roman" w:cs="Times New Roman"/>
          <w:sz w:val="24"/>
          <w:szCs w:val="24"/>
        </w:rPr>
        <w:t xml:space="preserve"> novel metric to use in further studies related to climate and breeding. </w:t>
      </w:r>
      <w:r w:rsidR="0013289B">
        <w:rPr>
          <w:rStyle w:val="hgkelc"/>
          <w:rFonts w:ascii="Times New Roman" w:hAnsi="Times New Roman" w:cs="Times New Roman"/>
          <w:sz w:val="24"/>
          <w:szCs w:val="24"/>
        </w:rPr>
        <w:t>Furthermore</w:t>
      </w:r>
      <w:r w:rsidR="00B47843" w:rsidRPr="00C36203">
        <w:rPr>
          <w:rStyle w:val="hgkelc"/>
          <w:rFonts w:ascii="Times New Roman" w:hAnsi="Times New Roman" w:cs="Times New Roman"/>
          <w:sz w:val="24"/>
          <w:szCs w:val="24"/>
        </w:rPr>
        <w:t xml:space="preserve">, we have witnessed an increased in the absolute minimum temperatures, which </w:t>
      </w:r>
      <w:r w:rsidR="0013289B">
        <w:rPr>
          <w:rStyle w:val="hgkelc"/>
          <w:rFonts w:ascii="Times New Roman" w:hAnsi="Times New Roman" w:cs="Times New Roman"/>
          <w:sz w:val="24"/>
          <w:szCs w:val="24"/>
        </w:rPr>
        <w:t>demostrates</w:t>
      </w:r>
      <w:r w:rsidR="00B47843" w:rsidRPr="00C36203">
        <w:rPr>
          <w:rStyle w:val="hgkelc"/>
          <w:rFonts w:ascii="Times New Roman" w:hAnsi="Times New Roman" w:cs="Times New Roman"/>
          <w:sz w:val="24"/>
          <w:szCs w:val="24"/>
        </w:rPr>
        <w:t xml:space="preserve"> that this population’s breeding months are getting “warmer” overall. Though it is important to note that it’s not getting “hotter” since there was no increased in maximum temperatures, therefore showing a decrease </w:t>
      </w:r>
      <w:r w:rsidR="00B47843" w:rsidRPr="00C36203">
        <w:rPr>
          <w:rStyle w:val="hgkelc"/>
          <w:rFonts w:ascii="Times New Roman" w:hAnsi="Times New Roman" w:cs="Times New Roman"/>
          <w:sz w:val="24"/>
          <w:szCs w:val="24"/>
        </w:rPr>
        <w:lastRenderedPageBreak/>
        <w:t>in the temperatu</w:t>
      </w:r>
      <w:r w:rsidR="0013289B">
        <w:rPr>
          <w:rStyle w:val="hgkelc"/>
          <w:rFonts w:ascii="Times New Roman" w:hAnsi="Times New Roman" w:cs="Times New Roman"/>
          <w:sz w:val="24"/>
          <w:szCs w:val="24"/>
        </w:rPr>
        <w:t>re range value, and could</w:t>
      </w:r>
      <w:r w:rsidR="00B47843" w:rsidRPr="00C36203">
        <w:rPr>
          <w:rStyle w:val="hgkelc"/>
          <w:rFonts w:ascii="Times New Roman" w:hAnsi="Times New Roman" w:cs="Times New Roman"/>
          <w:sz w:val="24"/>
          <w:szCs w:val="24"/>
        </w:rPr>
        <w:t xml:space="preserve"> help predict where the white throated sparrow’s laying trends may be heading. </w:t>
      </w:r>
    </w:p>
    <w:p w14:paraId="1B513010" w14:textId="77777777" w:rsidR="004878A2" w:rsidRPr="00C36203" w:rsidRDefault="00500D71" w:rsidP="004878A2">
      <w:pPr>
        <w:jc w:val="both"/>
        <w:rPr>
          <w:rStyle w:val="hgkelc"/>
          <w:rFonts w:ascii="Times New Roman" w:hAnsi="Times New Roman" w:cs="Times New Roman"/>
          <w:b/>
          <w:sz w:val="28"/>
          <w:szCs w:val="24"/>
        </w:rPr>
      </w:pPr>
      <w:r w:rsidRPr="00C36203">
        <w:rPr>
          <w:rStyle w:val="hgkelc"/>
          <w:rFonts w:ascii="Times New Roman" w:hAnsi="Times New Roman" w:cs="Times New Roman"/>
          <w:b/>
          <w:sz w:val="28"/>
          <w:szCs w:val="24"/>
        </w:rPr>
        <w:t>Conclusion</w:t>
      </w:r>
    </w:p>
    <w:p w14:paraId="094D87FF" w14:textId="368B53CD" w:rsidR="004878A2" w:rsidRPr="00C36203" w:rsidRDefault="00500D71" w:rsidP="004878A2">
      <w:pPr>
        <w:ind w:firstLine="720"/>
        <w:jc w:val="both"/>
        <w:rPr>
          <w:rFonts w:ascii="Times New Roman" w:hAnsi="Times New Roman" w:cs="Times New Roman"/>
          <w:b/>
          <w:sz w:val="28"/>
          <w:szCs w:val="24"/>
        </w:rPr>
      </w:pPr>
      <w:r w:rsidRPr="00C36203">
        <w:rPr>
          <w:rStyle w:val="hgkelc"/>
          <w:rFonts w:ascii="Times New Roman" w:hAnsi="Times New Roman" w:cs="Times New Roman"/>
          <w:sz w:val="24"/>
          <w:szCs w:val="24"/>
        </w:rPr>
        <w:t xml:space="preserve">For this study, we predicted that </w:t>
      </w:r>
      <w:r w:rsidR="004878A2" w:rsidRPr="00C36203">
        <w:rPr>
          <w:rStyle w:val="hgkelc"/>
          <w:rFonts w:ascii="Times New Roman" w:hAnsi="Times New Roman" w:cs="Times New Roman"/>
          <w:sz w:val="24"/>
          <w:szCs w:val="24"/>
        </w:rPr>
        <w:t xml:space="preserve">an increase in mean temperatures would push the timing of egg laying forward, increases in mean monthly precipitation will push laying dates forward, the ranges of hatch dates based on mean monthly temperatures and mean monthly precipitation are becoming more narrow, and there would be variation of these </w:t>
      </w:r>
      <w:r w:rsidR="004878A2" w:rsidRPr="00C36203">
        <w:rPr>
          <w:rStyle w:val="hgkelc"/>
          <w:rFonts w:ascii="Times New Roman" w:hAnsi="Times New Roman" w:cs="Times New Roman"/>
          <w:sz w:val="24"/>
          <w:szCs w:val="24"/>
        </w:rPr>
        <w:t xml:space="preserve">trends based on the morph type of the mating pair. Overall, we did not find a significant difference in hatch dates over time, but noted some </w:t>
      </w:r>
      <w:r w:rsidR="0013289B">
        <w:rPr>
          <w:rStyle w:val="hgkelc"/>
          <w:rFonts w:ascii="Times New Roman" w:hAnsi="Times New Roman" w:cs="Times New Roman"/>
          <w:sz w:val="24"/>
          <w:szCs w:val="24"/>
        </w:rPr>
        <w:t xml:space="preserve">essential </w:t>
      </w:r>
      <w:r w:rsidR="004878A2" w:rsidRPr="00C36203">
        <w:rPr>
          <w:rStyle w:val="hgkelc"/>
          <w:rFonts w:ascii="Times New Roman" w:hAnsi="Times New Roman" w:cs="Times New Roman"/>
          <w:sz w:val="24"/>
          <w:szCs w:val="24"/>
        </w:rPr>
        <w:t xml:space="preserve">weather variables and hatch date correlations to keep in mind for further research. It is </w:t>
      </w:r>
      <w:r w:rsidR="0013289B">
        <w:rPr>
          <w:rStyle w:val="hgkelc"/>
          <w:rFonts w:ascii="Times New Roman" w:hAnsi="Times New Roman" w:cs="Times New Roman"/>
          <w:sz w:val="24"/>
          <w:szCs w:val="24"/>
        </w:rPr>
        <w:t>critical</w:t>
      </w:r>
      <w:r w:rsidR="004878A2" w:rsidRPr="00C36203">
        <w:rPr>
          <w:rStyle w:val="hgkelc"/>
          <w:rFonts w:ascii="Times New Roman" w:hAnsi="Times New Roman" w:cs="Times New Roman"/>
          <w:sz w:val="24"/>
          <w:szCs w:val="24"/>
        </w:rPr>
        <w:t xml:space="preserve"> to continue this research to track the white throated sparrow’s breeding plasticity and ability to adapt in the world’s </w:t>
      </w:r>
      <w:r w:rsidR="0013289B">
        <w:rPr>
          <w:rStyle w:val="hgkelc"/>
          <w:rFonts w:ascii="Times New Roman" w:hAnsi="Times New Roman" w:cs="Times New Roman"/>
          <w:sz w:val="24"/>
          <w:szCs w:val="24"/>
        </w:rPr>
        <w:t>transitional</w:t>
      </w:r>
      <w:bookmarkStart w:id="4" w:name="_GoBack"/>
      <w:bookmarkEnd w:id="4"/>
      <w:r w:rsidR="004878A2" w:rsidRPr="00C36203">
        <w:rPr>
          <w:rStyle w:val="hgkelc"/>
          <w:rFonts w:ascii="Times New Roman" w:hAnsi="Times New Roman" w:cs="Times New Roman"/>
          <w:sz w:val="24"/>
          <w:szCs w:val="24"/>
        </w:rPr>
        <w:t xml:space="preserve"> climate. </w:t>
      </w:r>
    </w:p>
    <w:p w14:paraId="74CBEAED" w14:textId="6BAA51DE" w:rsidR="00500D71" w:rsidRPr="00C36203" w:rsidRDefault="00500D71" w:rsidP="00392527">
      <w:pPr>
        <w:jc w:val="both"/>
        <w:rPr>
          <w:rStyle w:val="hgkelc"/>
          <w:rFonts w:ascii="Times New Roman" w:hAnsi="Times New Roman" w:cs="Times New Roman"/>
          <w:sz w:val="24"/>
          <w:szCs w:val="24"/>
        </w:rPr>
      </w:pPr>
    </w:p>
    <w:p w14:paraId="012DF51C" w14:textId="26593C31" w:rsidR="00DA717C" w:rsidRPr="00C36203" w:rsidRDefault="00DA717C" w:rsidP="00392527">
      <w:pPr>
        <w:jc w:val="both"/>
        <w:rPr>
          <w:rStyle w:val="hgkelc"/>
          <w:rFonts w:ascii="Times New Roman" w:hAnsi="Times New Roman" w:cs="Times New Roman"/>
          <w:sz w:val="24"/>
          <w:szCs w:val="24"/>
        </w:rPr>
      </w:pPr>
      <w:r w:rsidRPr="00C36203">
        <w:rPr>
          <w:rStyle w:val="hgkelc"/>
          <w:rFonts w:ascii="Times New Roman" w:hAnsi="Times New Roman" w:cs="Times New Roman"/>
          <w:sz w:val="24"/>
          <w:szCs w:val="24"/>
        </w:rPr>
        <w:tab/>
      </w:r>
      <w:r w:rsidR="00500D71" w:rsidRPr="00C36203">
        <w:rPr>
          <w:rStyle w:val="hgkelc"/>
          <w:rFonts w:ascii="Times New Roman" w:hAnsi="Times New Roman" w:cs="Times New Roman"/>
          <w:sz w:val="24"/>
          <w:szCs w:val="24"/>
        </w:rPr>
        <w:t xml:space="preserve"> </w:t>
      </w:r>
    </w:p>
    <w:p w14:paraId="0FAF28E5" w14:textId="4ECD2235" w:rsidR="00392527" w:rsidRPr="00C36203" w:rsidRDefault="00392527" w:rsidP="00171A93">
      <w:pPr>
        <w:jc w:val="both"/>
        <w:rPr>
          <w:rStyle w:val="hgkelc"/>
          <w:rFonts w:ascii="Times New Roman" w:hAnsi="Times New Roman" w:cs="Times New Roman"/>
          <w:b/>
          <w:sz w:val="24"/>
          <w:szCs w:val="24"/>
        </w:rPr>
      </w:pPr>
    </w:p>
    <w:p w14:paraId="7E7FB169" w14:textId="77777777" w:rsidR="00FB0F98" w:rsidRPr="00C36203" w:rsidRDefault="00FB0F98" w:rsidP="00171A93">
      <w:pPr>
        <w:jc w:val="both"/>
        <w:rPr>
          <w:rStyle w:val="hgkelc"/>
          <w:rFonts w:ascii="Times New Roman" w:hAnsi="Times New Roman" w:cs="Times New Roman"/>
          <w:b/>
          <w:sz w:val="28"/>
          <w:szCs w:val="24"/>
        </w:rPr>
        <w:sectPr w:rsidR="00FB0F98" w:rsidRPr="00C36203" w:rsidSect="00171A93">
          <w:type w:val="continuous"/>
          <w:pgSz w:w="12240" w:h="15840"/>
          <w:pgMar w:top="1440" w:right="1440" w:bottom="1440" w:left="1440" w:header="720" w:footer="720" w:gutter="0"/>
          <w:cols w:num="2" w:space="720"/>
          <w:docGrid w:linePitch="360"/>
        </w:sectPr>
      </w:pPr>
    </w:p>
    <w:p w14:paraId="3D151CCD" w14:textId="77777777" w:rsidR="00C36203" w:rsidRDefault="00C36203" w:rsidP="00171A93">
      <w:pPr>
        <w:jc w:val="both"/>
        <w:rPr>
          <w:rStyle w:val="hgkelc"/>
          <w:rFonts w:ascii="Times New Roman" w:hAnsi="Times New Roman" w:cs="Times New Roman"/>
          <w:b/>
          <w:sz w:val="28"/>
          <w:szCs w:val="24"/>
        </w:rPr>
      </w:pPr>
    </w:p>
    <w:p w14:paraId="2EA6397A" w14:textId="0B0AEC3A" w:rsidR="00E5335D" w:rsidRPr="00C36203" w:rsidRDefault="00E5335D" w:rsidP="00171A93">
      <w:pPr>
        <w:jc w:val="both"/>
        <w:rPr>
          <w:rStyle w:val="hgkelc"/>
          <w:rFonts w:ascii="Times New Roman" w:hAnsi="Times New Roman" w:cs="Times New Roman"/>
          <w:b/>
          <w:sz w:val="28"/>
          <w:szCs w:val="24"/>
        </w:rPr>
      </w:pPr>
      <w:r w:rsidRPr="00C36203">
        <w:rPr>
          <w:rStyle w:val="hgkelc"/>
          <w:rFonts w:ascii="Times New Roman" w:hAnsi="Times New Roman" w:cs="Times New Roman"/>
          <w:b/>
          <w:sz w:val="28"/>
          <w:szCs w:val="24"/>
        </w:rPr>
        <w:t>Appendix</w:t>
      </w:r>
    </w:p>
    <w:tbl>
      <w:tblPr>
        <w:tblW w:w="6980" w:type="dxa"/>
        <w:tblLook w:val="04A0" w:firstRow="1" w:lastRow="0" w:firstColumn="1" w:lastColumn="0" w:noHBand="0" w:noVBand="1"/>
      </w:tblPr>
      <w:tblGrid>
        <w:gridCol w:w="2505"/>
        <w:gridCol w:w="995"/>
        <w:gridCol w:w="1380"/>
        <w:gridCol w:w="1060"/>
        <w:gridCol w:w="1040"/>
      </w:tblGrid>
      <w:tr w:rsidR="00FB0F98" w:rsidRPr="00C36203" w14:paraId="3EDD740B" w14:textId="77777777" w:rsidTr="00186338">
        <w:trPr>
          <w:trHeight w:val="300"/>
        </w:trPr>
        <w:tc>
          <w:tcPr>
            <w:tcW w:w="3500" w:type="dxa"/>
            <w:gridSpan w:val="2"/>
            <w:tcBorders>
              <w:top w:val="nil"/>
              <w:left w:val="nil"/>
              <w:bottom w:val="nil"/>
              <w:right w:val="nil"/>
            </w:tcBorders>
            <w:shd w:val="clear" w:color="auto" w:fill="auto"/>
            <w:noWrap/>
            <w:vAlign w:val="bottom"/>
            <w:hideMark/>
          </w:tcPr>
          <w:p w14:paraId="4BD0A061" w14:textId="432BF08C" w:rsidR="00FB0F98" w:rsidRPr="00C36203" w:rsidRDefault="00186338" w:rsidP="00186338">
            <w:pPr>
              <w:spacing w:after="0" w:line="240" w:lineRule="auto"/>
              <w:rPr>
                <w:rFonts w:ascii="Times New Roman" w:eastAsia="Times New Roman" w:hAnsi="Times New Roman" w:cs="Times New Roman"/>
                <w:color w:val="000000"/>
                <w:vertAlign w:val="superscript"/>
              </w:rPr>
            </w:pPr>
            <w:r w:rsidRPr="00C36203">
              <w:rPr>
                <w:rFonts w:ascii="Times New Roman" w:eastAsia="Times New Roman" w:hAnsi="Times New Roman" w:cs="Times New Roman"/>
                <w:color w:val="000000"/>
                <w:vertAlign w:val="superscript"/>
              </w:rPr>
              <w:t>1</w:t>
            </w:r>
            <w:r w:rsidR="00FB0F98" w:rsidRPr="00C36203">
              <w:rPr>
                <w:rFonts w:ascii="Times New Roman" w:eastAsia="Times New Roman" w:hAnsi="Times New Roman" w:cs="Times New Roman"/>
                <w:color w:val="000000"/>
              </w:rPr>
              <w:t>Julian and Month Trends</w:t>
            </w:r>
          </w:p>
        </w:tc>
        <w:tc>
          <w:tcPr>
            <w:tcW w:w="1380" w:type="dxa"/>
            <w:tcBorders>
              <w:top w:val="nil"/>
              <w:left w:val="nil"/>
              <w:bottom w:val="nil"/>
              <w:right w:val="nil"/>
            </w:tcBorders>
            <w:shd w:val="clear" w:color="auto" w:fill="auto"/>
            <w:noWrap/>
            <w:vAlign w:val="bottom"/>
            <w:hideMark/>
          </w:tcPr>
          <w:p w14:paraId="1DA58075" w14:textId="77777777" w:rsidR="00FB0F98" w:rsidRPr="00C36203" w:rsidRDefault="00FB0F98" w:rsidP="00186338">
            <w:pPr>
              <w:spacing w:after="0" w:line="240" w:lineRule="auto"/>
              <w:rPr>
                <w:rFonts w:ascii="Times New Roman" w:eastAsia="Times New Roman" w:hAnsi="Times New Roman" w:cs="Times New Roman"/>
                <w:color w:val="000000"/>
              </w:rPr>
            </w:pPr>
          </w:p>
        </w:tc>
        <w:tc>
          <w:tcPr>
            <w:tcW w:w="1060" w:type="dxa"/>
            <w:tcBorders>
              <w:top w:val="nil"/>
              <w:left w:val="nil"/>
              <w:bottom w:val="nil"/>
              <w:right w:val="nil"/>
            </w:tcBorders>
            <w:shd w:val="clear" w:color="auto" w:fill="auto"/>
            <w:noWrap/>
            <w:vAlign w:val="bottom"/>
            <w:hideMark/>
          </w:tcPr>
          <w:p w14:paraId="713DCC76" w14:textId="77777777" w:rsidR="00FB0F98" w:rsidRPr="00C36203" w:rsidRDefault="00FB0F98" w:rsidP="00186338">
            <w:pPr>
              <w:spacing w:after="0" w:line="240" w:lineRule="auto"/>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14:paraId="6AD9C167" w14:textId="77777777" w:rsidR="00FB0F98" w:rsidRPr="00C36203" w:rsidRDefault="00FB0F98" w:rsidP="00186338">
            <w:pPr>
              <w:spacing w:after="0" w:line="240" w:lineRule="auto"/>
              <w:rPr>
                <w:rFonts w:ascii="Times New Roman" w:eastAsia="Times New Roman" w:hAnsi="Times New Roman" w:cs="Times New Roman"/>
                <w:sz w:val="20"/>
                <w:szCs w:val="20"/>
              </w:rPr>
            </w:pPr>
          </w:p>
        </w:tc>
      </w:tr>
      <w:tr w:rsidR="00FB0F98" w:rsidRPr="00C36203" w14:paraId="7A6BE621" w14:textId="77777777" w:rsidTr="00186338">
        <w:trPr>
          <w:trHeight w:val="300"/>
        </w:trPr>
        <w:tc>
          <w:tcPr>
            <w:tcW w:w="3500" w:type="dxa"/>
            <w:gridSpan w:val="2"/>
            <w:tcBorders>
              <w:top w:val="nil"/>
              <w:left w:val="nil"/>
              <w:bottom w:val="nil"/>
              <w:right w:val="nil"/>
            </w:tcBorders>
            <w:shd w:val="clear" w:color="auto" w:fill="auto"/>
            <w:noWrap/>
            <w:vAlign w:val="bottom"/>
          </w:tcPr>
          <w:p w14:paraId="50B9ABED" w14:textId="77777777" w:rsidR="00FB0F98" w:rsidRPr="00C36203" w:rsidRDefault="00FB0F98" w:rsidP="00186338">
            <w:pPr>
              <w:spacing w:after="0" w:line="240" w:lineRule="auto"/>
              <w:rPr>
                <w:rFonts w:ascii="Times New Roman" w:eastAsia="Times New Roman" w:hAnsi="Times New Roman" w:cs="Times New Roman"/>
                <w:color w:val="000000"/>
              </w:rPr>
            </w:pPr>
          </w:p>
        </w:tc>
        <w:tc>
          <w:tcPr>
            <w:tcW w:w="1380" w:type="dxa"/>
            <w:tcBorders>
              <w:top w:val="nil"/>
              <w:left w:val="nil"/>
              <w:bottom w:val="nil"/>
              <w:right w:val="nil"/>
            </w:tcBorders>
            <w:shd w:val="clear" w:color="auto" w:fill="auto"/>
            <w:noWrap/>
            <w:vAlign w:val="bottom"/>
          </w:tcPr>
          <w:p w14:paraId="7E058C72" w14:textId="77777777" w:rsidR="00FB0F98" w:rsidRPr="00C36203" w:rsidRDefault="00FB0F98" w:rsidP="00186338">
            <w:pPr>
              <w:spacing w:after="0" w:line="240" w:lineRule="auto"/>
              <w:rPr>
                <w:rFonts w:ascii="Times New Roman" w:eastAsia="Times New Roman" w:hAnsi="Times New Roman" w:cs="Times New Roman"/>
                <w:color w:val="000000"/>
              </w:rPr>
            </w:pPr>
          </w:p>
        </w:tc>
        <w:tc>
          <w:tcPr>
            <w:tcW w:w="1060" w:type="dxa"/>
            <w:tcBorders>
              <w:top w:val="nil"/>
              <w:left w:val="nil"/>
              <w:bottom w:val="nil"/>
              <w:right w:val="nil"/>
            </w:tcBorders>
            <w:shd w:val="clear" w:color="auto" w:fill="auto"/>
            <w:noWrap/>
            <w:vAlign w:val="bottom"/>
          </w:tcPr>
          <w:p w14:paraId="35E9DA17" w14:textId="77777777" w:rsidR="00FB0F98" w:rsidRPr="00C36203" w:rsidRDefault="00FB0F98" w:rsidP="00186338">
            <w:pPr>
              <w:spacing w:after="0" w:line="240" w:lineRule="auto"/>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tcPr>
          <w:p w14:paraId="676074C0" w14:textId="77777777" w:rsidR="00FB0F98" w:rsidRPr="00C36203" w:rsidRDefault="00FB0F98" w:rsidP="00186338">
            <w:pPr>
              <w:spacing w:after="0" w:line="240" w:lineRule="auto"/>
              <w:rPr>
                <w:rFonts w:ascii="Times New Roman" w:eastAsia="Times New Roman" w:hAnsi="Times New Roman" w:cs="Times New Roman"/>
                <w:sz w:val="20"/>
                <w:szCs w:val="20"/>
              </w:rPr>
            </w:pPr>
          </w:p>
        </w:tc>
      </w:tr>
      <w:tr w:rsidR="00FB0F98" w:rsidRPr="00C36203" w14:paraId="28428459" w14:textId="77777777" w:rsidTr="00186338">
        <w:trPr>
          <w:trHeight w:val="300"/>
        </w:trPr>
        <w:tc>
          <w:tcPr>
            <w:tcW w:w="2505" w:type="dxa"/>
            <w:tcBorders>
              <w:top w:val="single" w:sz="4" w:space="0" w:color="9BC2E6"/>
              <w:left w:val="single" w:sz="4" w:space="0" w:color="9BC2E6"/>
              <w:bottom w:val="single" w:sz="4" w:space="0" w:color="9BC2E6"/>
              <w:right w:val="nil"/>
            </w:tcBorders>
            <w:shd w:val="clear" w:color="5B9BD5" w:fill="5B9BD5"/>
            <w:noWrap/>
            <w:vAlign w:val="bottom"/>
            <w:hideMark/>
          </w:tcPr>
          <w:p w14:paraId="18686DE9"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Weather Variable</w:t>
            </w:r>
          </w:p>
        </w:tc>
        <w:tc>
          <w:tcPr>
            <w:tcW w:w="995" w:type="dxa"/>
            <w:tcBorders>
              <w:top w:val="single" w:sz="4" w:space="0" w:color="9BC2E6"/>
              <w:left w:val="nil"/>
              <w:bottom w:val="single" w:sz="4" w:space="0" w:color="9BC2E6"/>
              <w:right w:val="nil"/>
            </w:tcBorders>
            <w:shd w:val="clear" w:color="5B9BD5" w:fill="5B9BD5"/>
            <w:noWrap/>
            <w:vAlign w:val="bottom"/>
            <w:hideMark/>
          </w:tcPr>
          <w:p w14:paraId="794D491A"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Month</w:t>
            </w:r>
          </w:p>
        </w:tc>
        <w:tc>
          <w:tcPr>
            <w:tcW w:w="1380" w:type="dxa"/>
            <w:tcBorders>
              <w:top w:val="single" w:sz="4" w:space="0" w:color="9BC2E6"/>
              <w:left w:val="nil"/>
              <w:bottom w:val="single" w:sz="4" w:space="0" w:color="9BC2E6"/>
              <w:right w:val="nil"/>
            </w:tcBorders>
            <w:shd w:val="clear" w:color="5B9BD5" w:fill="5B9BD5"/>
            <w:noWrap/>
            <w:vAlign w:val="bottom"/>
            <w:hideMark/>
          </w:tcPr>
          <w:p w14:paraId="24FA52E6"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Correlation</w:t>
            </w:r>
          </w:p>
        </w:tc>
        <w:tc>
          <w:tcPr>
            <w:tcW w:w="1060" w:type="dxa"/>
            <w:tcBorders>
              <w:top w:val="single" w:sz="4" w:space="0" w:color="9BC2E6"/>
              <w:left w:val="nil"/>
              <w:bottom w:val="single" w:sz="4" w:space="0" w:color="9BC2E6"/>
              <w:right w:val="nil"/>
            </w:tcBorders>
            <w:shd w:val="clear" w:color="5B9BD5" w:fill="5B9BD5"/>
            <w:noWrap/>
            <w:vAlign w:val="bottom"/>
            <w:hideMark/>
          </w:tcPr>
          <w:p w14:paraId="324AFD20"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P value</w:t>
            </w:r>
          </w:p>
        </w:tc>
        <w:tc>
          <w:tcPr>
            <w:tcW w:w="1040" w:type="dxa"/>
            <w:tcBorders>
              <w:top w:val="single" w:sz="4" w:space="0" w:color="9BC2E6"/>
              <w:left w:val="nil"/>
              <w:bottom w:val="single" w:sz="4" w:space="0" w:color="9BC2E6"/>
              <w:right w:val="single" w:sz="4" w:space="0" w:color="9BC2E6"/>
            </w:tcBorders>
            <w:shd w:val="clear" w:color="5B9BD5" w:fill="5B9BD5"/>
            <w:noWrap/>
            <w:vAlign w:val="bottom"/>
            <w:hideMark/>
          </w:tcPr>
          <w:p w14:paraId="01DD779D"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R value</w:t>
            </w:r>
          </w:p>
        </w:tc>
      </w:tr>
      <w:tr w:rsidR="00FB0F98" w:rsidRPr="00C36203" w14:paraId="2FC8D6E7" w14:textId="77777777" w:rsidTr="00FB0F98">
        <w:trPr>
          <w:trHeight w:val="300"/>
        </w:trPr>
        <w:tc>
          <w:tcPr>
            <w:tcW w:w="2505"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1ADC1AA9"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DP.25</w:t>
            </w:r>
          </w:p>
        </w:tc>
        <w:tc>
          <w:tcPr>
            <w:tcW w:w="995" w:type="dxa"/>
            <w:tcBorders>
              <w:top w:val="single" w:sz="4" w:space="0" w:color="9BC2E6"/>
              <w:left w:val="nil"/>
              <w:bottom w:val="single" w:sz="4" w:space="0" w:color="9BC2E6"/>
              <w:right w:val="nil"/>
            </w:tcBorders>
            <w:shd w:val="clear" w:color="auto" w:fill="DEEAF6" w:themeFill="accent1" w:themeFillTint="33"/>
            <w:noWrap/>
            <w:vAlign w:val="bottom"/>
            <w:hideMark/>
          </w:tcPr>
          <w:p w14:paraId="08F78516"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1AB95F9B"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54958324"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0.00141</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06D4E103"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0.6637</w:t>
            </w:r>
          </w:p>
        </w:tc>
      </w:tr>
      <w:tr w:rsidR="00FB0F98" w:rsidRPr="00C36203" w14:paraId="033FA132" w14:textId="77777777" w:rsidTr="00FB0F98">
        <w:trPr>
          <w:trHeight w:val="300"/>
        </w:trPr>
        <w:tc>
          <w:tcPr>
            <w:tcW w:w="2505"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46E93934"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ABS_RANGE</w:t>
            </w:r>
          </w:p>
        </w:tc>
        <w:tc>
          <w:tcPr>
            <w:tcW w:w="995" w:type="dxa"/>
            <w:tcBorders>
              <w:top w:val="single" w:sz="4" w:space="0" w:color="9BC2E6"/>
              <w:left w:val="nil"/>
              <w:bottom w:val="single" w:sz="4" w:space="0" w:color="9BC2E6"/>
              <w:right w:val="nil"/>
            </w:tcBorders>
            <w:shd w:val="clear" w:color="auto" w:fill="DEEAF6" w:themeFill="accent1" w:themeFillTint="33"/>
            <w:noWrap/>
            <w:vAlign w:val="bottom"/>
            <w:hideMark/>
          </w:tcPr>
          <w:p w14:paraId="7C445F32"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4</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6605032A"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695741CA"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0.0244</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5383D2ED"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w:t>
            </w:r>
          </w:p>
        </w:tc>
      </w:tr>
      <w:tr w:rsidR="00FB0F98" w:rsidRPr="00C36203" w14:paraId="64660F08" w14:textId="77777777" w:rsidTr="00FB0F98">
        <w:trPr>
          <w:trHeight w:val="300"/>
        </w:trPr>
        <w:tc>
          <w:tcPr>
            <w:tcW w:w="2505"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3B17BF80"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DP2.5</w:t>
            </w:r>
          </w:p>
        </w:tc>
        <w:tc>
          <w:tcPr>
            <w:tcW w:w="995" w:type="dxa"/>
            <w:tcBorders>
              <w:top w:val="single" w:sz="4" w:space="0" w:color="9BC2E6"/>
              <w:left w:val="nil"/>
              <w:bottom w:val="single" w:sz="4" w:space="0" w:color="9BC2E6"/>
              <w:right w:val="nil"/>
            </w:tcBorders>
            <w:shd w:val="clear" w:color="auto" w:fill="DEEAF6" w:themeFill="accent1" w:themeFillTint="33"/>
            <w:noWrap/>
            <w:vAlign w:val="bottom"/>
            <w:hideMark/>
          </w:tcPr>
          <w:p w14:paraId="191A5E28"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239AE80B"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08C4BABA"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0.038979</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7E3C250B"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0.4647</w:t>
            </w:r>
          </w:p>
        </w:tc>
      </w:tr>
      <w:tr w:rsidR="00FB0F98" w:rsidRPr="00C36203" w14:paraId="471A7134" w14:textId="77777777" w:rsidTr="00FB0F98">
        <w:trPr>
          <w:trHeight w:val="300"/>
        </w:trPr>
        <w:tc>
          <w:tcPr>
            <w:tcW w:w="2505"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3A5B7F72"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ABSMIN_DATE</w:t>
            </w:r>
          </w:p>
        </w:tc>
        <w:tc>
          <w:tcPr>
            <w:tcW w:w="995" w:type="dxa"/>
            <w:tcBorders>
              <w:top w:val="single" w:sz="4" w:space="0" w:color="9BC2E6"/>
              <w:left w:val="nil"/>
              <w:bottom w:val="single" w:sz="4" w:space="0" w:color="9BC2E6"/>
              <w:right w:val="nil"/>
            </w:tcBorders>
            <w:shd w:val="clear" w:color="auto" w:fill="DEEAF6" w:themeFill="accent1" w:themeFillTint="33"/>
            <w:noWrap/>
            <w:vAlign w:val="bottom"/>
            <w:hideMark/>
          </w:tcPr>
          <w:p w14:paraId="63351493"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4</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06633548"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26FFB185"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0.0186</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3A4A1528"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-0.52</w:t>
            </w:r>
          </w:p>
        </w:tc>
      </w:tr>
      <w:tr w:rsidR="00FB0F98" w:rsidRPr="00C36203" w14:paraId="7A91016D" w14:textId="77777777" w:rsidTr="00FB0F98">
        <w:trPr>
          <w:trHeight w:val="300"/>
        </w:trPr>
        <w:tc>
          <w:tcPr>
            <w:tcW w:w="2505"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5C75B147"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PRCPMAX_DATE</w:t>
            </w:r>
          </w:p>
        </w:tc>
        <w:tc>
          <w:tcPr>
            <w:tcW w:w="995" w:type="dxa"/>
            <w:tcBorders>
              <w:top w:val="single" w:sz="4" w:space="0" w:color="9BC2E6"/>
              <w:left w:val="nil"/>
              <w:bottom w:val="single" w:sz="4" w:space="0" w:color="9BC2E6"/>
              <w:right w:val="nil"/>
            </w:tcBorders>
            <w:shd w:val="clear" w:color="auto" w:fill="DEEAF6" w:themeFill="accent1" w:themeFillTint="33"/>
            <w:noWrap/>
            <w:vAlign w:val="bottom"/>
            <w:hideMark/>
          </w:tcPr>
          <w:p w14:paraId="2A1EE562"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4</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7E52AC5A"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44AAEB09"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0.0174</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6C07994D"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-0.525</w:t>
            </w:r>
          </w:p>
        </w:tc>
      </w:tr>
      <w:tr w:rsidR="00FB0F98" w:rsidRPr="00C36203" w14:paraId="53F40380" w14:textId="77777777" w:rsidTr="00FB0F98">
        <w:trPr>
          <w:trHeight w:val="300"/>
        </w:trPr>
        <w:tc>
          <w:tcPr>
            <w:tcW w:w="2505"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27F0A683"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ABSMAX</w:t>
            </w:r>
          </w:p>
        </w:tc>
        <w:tc>
          <w:tcPr>
            <w:tcW w:w="995" w:type="dxa"/>
            <w:tcBorders>
              <w:top w:val="single" w:sz="4" w:space="0" w:color="9BC2E6"/>
              <w:left w:val="nil"/>
              <w:bottom w:val="single" w:sz="4" w:space="0" w:color="9BC2E6"/>
              <w:right w:val="nil"/>
            </w:tcBorders>
            <w:shd w:val="clear" w:color="auto" w:fill="DEEAF6" w:themeFill="accent1" w:themeFillTint="33"/>
            <w:noWrap/>
            <w:vAlign w:val="bottom"/>
            <w:hideMark/>
          </w:tcPr>
          <w:p w14:paraId="5630C96E"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28AC52A2"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75EAEA3D"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0.0122</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50291ABF"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-0.5487</w:t>
            </w:r>
          </w:p>
        </w:tc>
      </w:tr>
      <w:tr w:rsidR="00FB0F98" w:rsidRPr="00C36203" w14:paraId="412952F4" w14:textId="77777777" w:rsidTr="00FB0F98">
        <w:trPr>
          <w:trHeight w:val="300"/>
        </w:trPr>
        <w:tc>
          <w:tcPr>
            <w:tcW w:w="2505"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533737D7"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ABSMIN</w:t>
            </w:r>
          </w:p>
        </w:tc>
        <w:tc>
          <w:tcPr>
            <w:tcW w:w="995" w:type="dxa"/>
            <w:tcBorders>
              <w:top w:val="single" w:sz="4" w:space="0" w:color="9BC2E6"/>
              <w:left w:val="nil"/>
              <w:bottom w:val="single" w:sz="4" w:space="0" w:color="9BC2E6"/>
              <w:right w:val="nil"/>
            </w:tcBorders>
            <w:shd w:val="clear" w:color="auto" w:fill="DEEAF6" w:themeFill="accent1" w:themeFillTint="33"/>
            <w:noWrap/>
            <w:vAlign w:val="bottom"/>
            <w:hideMark/>
          </w:tcPr>
          <w:p w14:paraId="086613FE"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4</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4F19A56E"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25EC429B"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0.0126</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73C3FF62"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-0.597</w:t>
            </w:r>
          </w:p>
        </w:tc>
      </w:tr>
      <w:tr w:rsidR="00FB0F98" w:rsidRPr="00C36203" w14:paraId="07B94195" w14:textId="77777777" w:rsidTr="00FB0F98">
        <w:trPr>
          <w:trHeight w:val="300"/>
        </w:trPr>
        <w:tc>
          <w:tcPr>
            <w:tcW w:w="2505"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69603A52"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ABS_RANGE</w:t>
            </w:r>
          </w:p>
        </w:tc>
        <w:tc>
          <w:tcPr>
            <w:tcW w:w="995" w:type="dxa"/>
            <w:tcBorders>
              <w:top w:val="single" w:sz="4" w:space="0" w:color="9BC2E6"/>
              <w:left w:val="nil"/>
              <w:bottom w:val="single" w:sz="4" w:space="0" w:color="9BC2E6"/>
              <w:right w:val="nil"/>
            </w:tcBorders>
            <w:shd w:val="clear" w:color="auto" w:fill="DEEAF6" w:themeFill="accent1" w:themeFillTint="33"/>
            <w:noWrap/>
            <w:vAlign w:val="bottom"/>
            <w:hideMark/>
          </w:tcPr>
          <w:p w14:paraId="2BAA5A45"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4155D3EC"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14AFC9D2"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0.0049</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36DE42E6"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-0.6</w:t>
            </w:r>
          </w:p>
        </w:tc>
      </w:tr>
      <w:tr w:rsidR="00FB0F98" w:rsidRPr="00C36203" w14:paraId="14516AA4" w14:textId="77777777" w:rsidTr="00FB0F98">
        <w:trPr>
          <w:trHeight w:val="300"/>
        </w:trPr>
        <w:tc>
          <w:tcPr>
            <w:tcW w:w="2505"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6915A44E"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TAVG</w:t>
            </w:r>
          </w:p>
        </w:tc>
        <w:tc>
          <w:tcPr>
            <w:tcW w:w="995" w:type="dxa"/>
            <w:tcBorders>
              <w:top w:val="single" w:sz="4" w:space="0" w:color="9BC2E6"/>
              <w:left w:val="nil"/>
              <w:bottom w:val="single" w:sz="4" w:space="0" w:color="9BC2E6"/>
              <w:right w:val="nil"/>
            </w:tcBorders>
            <w:shd w:val="clear" w:color="auto" w:fill="DEEAF6" w:themeFill="accent1" w:themeFillTint="33"/>
            <w:noWrap/>
            <w:vAlign w:val="bottom"/>
            <w:hideMark/>
          </w:tcPr>
          <w:p w14:paraId="7E4D207F"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6FE49202"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2EC249E5"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0.0096</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6E9990B5"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-0.615</w:t>
            </w:r>
          </w:p>
        </w:tc>
      </w:tr>
      <w:tr w:rsidR="00FB0F98" w:rsidRPr="00C36203" w14:paraId="1645BC35" w14:textId="77777777" w:rsidTr="00FB0F98">
        <w:trPr>
          <w:trHeight w:val="300"/>
        </w:trPr>
        <w:tc>
          <w:tcPr>
            <w:tcW w:w="2505"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1274C4DC"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TMAX</w:t>
            </w:r>
          </w:p>
        </w:tc>
        <w:tc>
          <w:tcPr>
            <w:tcW w:w="995" w:type="dxa"/>
            <w:tcBorders>
              <w:top w:val="single" w:sz="4" w:space="0" w:color="9BC2E6"/>
              <w:left w:val="nil"/>
              <w:bottom w:val="single" w:sz="4" w:space="0" w:color="9BC2E6"/>
              <w:right w:val="nil"/>
            </w:tcBorders>
            <w:shd w:val="clear" w:color="auto" w:fill="DEEAF6" w:themeFill="accent1" w:themeFillTint="33"/>
            <w:noWrap/>
            <w:vAlign w:val="bottom"/>
            <w:hideMark/>
          </w:tcPr>
          <w:p w14:paraId="24B0F701"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340094FD"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15608D86"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0.0039</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3421F877"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-0.615</w:t>
            </w:r>
          </w:p>
        </w:tc>
      </w:tr>
    </w:tbl>
    <w:p w14:paraId="50515EF5" w14:textId="3CFBD6D0" w:rsidR="00FF11E2" w:rsidRPr="00C36203" w:rsidRDefault="00FF11E2" w:rsidP="00171A93">
      <w:pPr>
        <w:jc w:val="both"/>
        <w:rPr>
          <w:rFonts w:ascii="Times New Roman" w:hAnsi="Times New Roman" w:cs="Times New Roman"/>
          <w:b/>
          <w:sz w:val="28"/>
        </w:rPr>
      </w:pPr>
    </w:p>
    <w:p w14:paraId="246CB192" w14:textId="1259C2B6" w:rsidR="00FB0F98" w:rsidRPr="00C36203" w:rsidRDefault="00186338" w:rsidP="00FB0F98">
      <w:pPr>
        <w:spacing w:after="0" w:line="240" w:lineRule="auto"/>
        <w:rPr>
          <w:rFonts w:ascii="Times New Roman" w:eastAsia="Times New Roman" w:hAnsi="Times New Roman" w:cs="Times New Roman"/>
          <w:bCs/>
          <w:szCs w:val="24"/>
          <w:vertAlign w:val="superscript"/>
        </w:rPr>
      </w:pPr>
      <w:r w:rsidRPr="00C36203">
        <w:rPr>
          <w:rFonts w:ascii="Times New Roman" w:eastAsia="Times New Roman" w:hAnsi="Times New Roman" w:cs="Times New Roman"/>
          <w:bCs/>
          <w:szCs w:val="24"/>
          <w:vertAlign w:val="superscript"/>
        </w:rPr>
        <w:t>2</w:t>
      </w:r>
      <w:r w:rsidR="00FB0F98" w:rsidRPr="00C36203">
        <w:rPr>
          <w:rFonts w:ascii="Times New Roman" w:eastAsia="Times New Roman" w:hAnsi="Times New Roman" w:cs="Times New Roman"/>
          <w:bCs/>
          <w:szCs w:val="24"/>
        </w:rPr>
        <w:t>Julian and Month Trends (previous)</w:t>
      </w:r>
    </w:p>
    <w:tbl>
      <w:tblPr>
        <w:tblW w:w="7097" w:type="dxa"/>
        <w:tblLook w:val="04A0" w:firstRow="1" w:lastRow="0" w:firstColumn="1" w:lastColumn="0" w:noHBand="0" w:noVBand="1"/>
      </w:tblPr>
      <w:tblGrid>
        <w:gridCol w:w="2120"/>
        <w:gridCol w:w="1380"/>
        <w:gridCol w:w="1380"/>
        <w:gridCol w:w="1164"/>
        <w:gridCol w:w="1053"/>
      </w:tblGrid>
      <w:tr w:rsidR="00FB0F98" w:rsidRPr="00C36203" w14:paraId="5C153D95" w14:textId="77777777" w:rsidTr="00186338">
        <w:trPr>
          <w:trHeight w:val="300"/>
        </w:trPr>
        <w:tc>
          <w:tcPr>
            <w:tcW w:w="2120" w:type="dxa"/>
            <w:tcBorders>
              <w:top w:val="single" w:sz="4" w:space="0" w:color="9BC2E6"/>
              <w:left w:val="single" w:sz="4" w:space="0" w:color="9BC2E6"/>
              <w:bottom w:val="single" w:sz="4" w:space="0" w:color="9BC2E6"/>
              <w:right w:val="nil"/>
            </w:tcBorders>
            <w:shd w:val="clear" w:color="5B9BD5" w:fill="5B9BD5"/>
            <w:noWrap/>
            <w:vAlign w:val="bottom"/>
            <w:hideMark/>
          </w:tcPr>
          <w:p w14:paraId="6A32BBBA"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Weather Variable</w:t>
            </w:r>
          </w:p>
        </w:tc>
        <w:tc>
          <w:tcPr>
            <w:tcW w:w="1380" w:type="dxa"/>
            <w:tcBorders>
              <w:top w:val="single" w:sz="4" w:space="0" w:color="9BC2E6"/>
              <w:left w:val="nil"/>
              <w:bottom w:val="single" w:sz="4" w:space="0" w:color="9BC2E6"/>
              <w:right w:val="nil"/>
            </w:tcBorders>
            <w:shd w:val="clear" w:color="5B9BD5" w:fill="5B9BD5"/>
            <w:noWrap/>
            <w:vAlign w:val="bottom"/>
            <w:hideMark/>
          </w:tcPr>
          <w:p w14:paraId="3758C1D0"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Month</w:t>
            </w:r>
          </w:p>
        </w:tc>
        <w:tc>
          <w:tcPr>
            <w:tcW w:w="1380" w:type="dxa"/>
            <w:tcBorders>
              <w:top w:val="single" w:sz="4" w:space="0" w:color="9BC2E6"/>
              <w:left w:val="nil"/>
              <w:bottom w:val="single" w:sz="4" w:space="0" w:color="9BC2E6"/>
              <w:right w:val="nil"/>
            </w:tcBorders>
            <w:shd w:val="clear" w:color="5B9BD5" w:fill="5B9BD5"/>
            <w:noWrap/>
            <w:vAlign w:val="bottom"/>
            <w:hideMark/>
          </w:tcPr>
          <w:p w14:paraId="631009F9"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Correlation</w:t>
            </w:r>
          </w:p>
        </w:tc>
        <w:tc>
          <w:tcPr>
            <w:tcW w:w="1164" w:type="dxa"/>
            <w:tcBorders>
              <w:top w:val="single" w:sz="4" w:space="0" w:color="9BC2E6"/>
              <w:left w:val="nil"/>
              <w:bottom w:val="single" w:sz="4" w:space="0" w:color="9BC2E6"/>
              <w:right w:val="nil"/>
            </w:tcBorders>
            <w:shd w:val="clear" w:color="5B9BD5" w:fill="5B9BD5"/>
            <w:noWrap/>
            <w:vAlign w:val="bottom"/>
            <w:hideMark/>
          </w:tcPr>
          <w:p w14:paraId="795B853F"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 xml:space="preserve">P value </w:t>
            </w:r>
          </w:p>
        </w:tc>
        <w:tc>
          <w:tcPr>
            <w:tcW w:w="1053" w:type="dxa"/>
            <w:tcBorders>
              <w:top w:val="single" w:sz="4" w:space="0" w:color="9BC2E6"/>
              <w:left w:val="nil"/>
              <w:bottom w:val="single" w:sz="4" w:space="0" w:color="9BC2E6"/>
              <w:right w:val="single" w:sz="4" w:space="0" w:color="9BC2E6"/>
            </w:tcBorders>
            <w:shd w:val="clear" w:color="5B9BD5" w:fill="5B9BD5"/>
            <w:noWrap/>
            <w:vAlign w:val="bottom"/>
            <w:hideMark/>
          </w:tcPr>
          <w:p w14:paraId="4713C263"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R Value</w:t>
            </w:r>
          </w:p>
        </w:tc>
      </w:tr>
      <w:tr w:rsidR="00FB0F98" w:rsidRPr="00C36203" w14:paraId="2947A624"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35E8735E"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ABS_RANGE</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319EA8C1"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7</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2EBCB228"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180B6B4C"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0.0214</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091FF005"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0.5106</w:t>
            </w:r>
          </w:p>
        </w:tc>
      </w:tr>
      <w:tr w:rsidR="00FB0F98" w:rsidRPr="00C36203" w14:paraId="478A7070"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3CBD8101"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PRCPMAX_DATE</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4D0AD99B"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3</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344AEBC5"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3943C3F3"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0.0302</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77C123E1"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0.4849</w:t>
            </w:r>
          </w:p>
        </w:tc>
      </w:tr>
      <w:tr w:rsidR="00FB0F98" w:rsidRPr="00C36203" w14:paraId="37B5F3C7"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250862B7"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ABSMIN_DATE</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4DBFBAC8"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3</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4F6D5C41"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3178FC09"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0.03586</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0969B79F"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0.4715</w:t>
            </w:r>
          </w:p>
        </w:tc>
      </w:tr>
      <w:tr w:rsidR="00FB0F98" w:rsidRPr="00C36203" w14:paraId="7976F277"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5A55E8CA"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HTDD</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2CD082DF"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6</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563977A8"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75B04F48"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0.0428</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07DE628A"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0.4569</w:t>
            </w:r>
          </w:p>
        </w:tc>
      </w:tr>
      <w:tr w:rsidR="00FB0F98" w:rsidRPr="00C36203" w14:paraId="1508C7A4"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6340B11F"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ABSMIN</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43D7CFB3"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1</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4947CCE9"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628CDA0A"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0.05298</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509591D7"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0.438716</w:t>
            </w:r>
          </w:p>
        </w:tc>
      </w:tr>
      <w:tr w:rsidR="00FB0F98" w:rsidRPr="00C36203" w14:paraId="25F35FCC"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0CDF8C96"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DT0</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77211E32"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6</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4C905DD9"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596D2712"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0.05967</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4B80C431"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0.428</w:t>
            </w:r>
          </w:p>
        </w:tc>
      </w:tr>
      <w:tr w:rsidR="00FB0F98" w:rsidRPr="00C36203" w14:paraId="210EA937"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04AEE057"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DP2.5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43E12B2B"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3041E7FD"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6B6DA6CE"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0.0546</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68A51B21"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-0.436</w:t>
            </w:r>
          </w:p>
        </w:tc>
      </w:tr>
      <w:tr w:rsidR="00FB0F98" w:rsidRPr="00C36203" w14:paraId="73C0849A"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4A7E6FDB"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DP2.5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6F960C55"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4</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6A6408AB"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1AAD88A0"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0.0416</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0E5F294F"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-0.459</w:t>
            </w:r>
          </w:p>
        </w:tc>
      </w:tr>
      <w:tr w:rsidR="00FB0F98" w:rsidRPr="00C36203" w14:paraId="73821FD0"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3BABFE08"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lastRenderedPageBreak/>
              <w:t>PRCP</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503D5CEF"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3</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5D232978"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28FAC8F8"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0.0336</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37FCACE8"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-0.476</w:t>
            </w:r>
          </w:p>
        </w:tc>
      </w:tr>
      <w:tr w:rsidR="00FB0F98" w:rsidRPr="00C36203" w14:paraId="06467FC1"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620B5F1A"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PRCPMAX_DATE</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694C620D"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8</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325A855C"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55BADED5"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0.0248</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7D0364FF"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-0.499</w:t>
            </w:r>
          </w:p>
        </w:tc>
      </w:tr>
      <w:tr w:rsidR="00FB0F98" w:rsidRPr="00C36203" w14:paraId="2F9F734A"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599FBEFE"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ABS_RANGE</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606EF2BC"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1</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1B62F5AF"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3E77F6D1"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0.0245</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1B448B44"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-0.5009</w:t>
            </w:r>
          </w:p>
        </w:tc>
      </w:tr>
      <w:tr w:rsidR="00FB0F98" w:rsidRPr="00C36203" w14:paraId="605238B0"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1316B195"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DP.25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68A7507B"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8</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75C77717"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0030A997"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0.0226</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65E6BFA0"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-0.5066</w:t>
            </w:r>
          </w:p>
        </w:tc>
      </w:tr>
      <w:tr w:rsidR="00FB0F98" w:rsidRPr="00C36203" w14:paraId="1E658808"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4D559ED0"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DP.25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68BA7A76"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9</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54F8E618"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6BA00FC4"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0.02103</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7689C55D"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-0.5066</w:t>
            </w:r>
          </w:p>
        </w:tc>
      </w:tr>
      <w:tr w:rsidR="00FB0F98" w:rsidRPr="00C36203" w14:paraId="36000261"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38206F80"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ABSMAX_DATE</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4F625E1C"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1</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0BC1457F"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1093CD24"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0.054579</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113193CE"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-0.53915</w:t>
            </w:r>
          </w:p>
        </w:tc>
      </w:tr>
      <w:tr w:rsidR="00FB0F98" w:rsidRPr="00C36203" w14:paraId="5FC233BF"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39681416"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ABSMIN</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68D76974"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6</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2AF582B3"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27A3D4A9"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0.0141627</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532223BF"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-0.53915</w:t>
            </w:r>
          </w:p>
        </w:tc>
      </w:tr>
      <w:tr w:rsidR="00FB0F98" w:rsidRPr="00C36203" w14:paraId="2BEFE4E9"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38480CAA"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DP.25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3F1AAD46"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4</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7D763642"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3B0C8E65"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0.0084</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6BBF7B73"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-0.5717</w:t>
            </w:r>
          </w:p>
        </w:tc>
      </w:tr>
      <w:tr w:rsidR="00FB0F98" w:rsidRPr="00C36203" w14:paraId="1CCFA410"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2D2D9B7B"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PRCPMAX</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49B2998C"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3</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63B95DDC"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59529E22"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0.0069</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518956B1"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-0.583</w:t>
            </w:r>
          </w:p>
        </w:tc>
      </w:tr>
      <w:tr w:rsidR="00FB0F98" w:rsidRPr="00C36203" w14:paraId="6EF87000"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64D5B288"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PRCP</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752EF880"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8</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26003253"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70975C50"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0.0055</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79BD51CF"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-0.5967</w:t>
            </w:r>
          </w:p>
        </w:tc>
      </w:tr>
      <w:tr w:rsidR="00FB0F98" w:rsidRPr="00C36203" w14:paraId="2B88CD92"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4BEDAF4E"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PRCP</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786B0E30"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4</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3E0C32E3"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7508F438"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0.0052</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738E0CAA"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-0.5996</w:t>
            </w:r>
          </w:p>
        </w:tc>
      </w:tr>
      <w:tr w:rsidR="00FB0F98" w:rsidRPr="00C36203" w14:paraId="3A27FEE0"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3A431E99"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ABSMIN</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3BF9B524"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7</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75A6EC95"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1FCF0D69"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0.003456</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65424398"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-0.6213</w:t>
            </w:r>
          </w:p>
        </w:tc>
      </w:tr>
      <w:tr w:rsidR="00FB0F98" w:rsidRPr="00C36203" w14:paraId="6771BFD7"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2B69BD5B"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DP2.5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129207B4"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9</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073E4E59"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7C506A85"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0.00275</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34136761"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-0.63277</w:t>
            </w:r>
          </w:p>
        </w:tc>
      </w:tr>
      <w:tr w:rsidR="00FB0F98" w:rsidRPr="00C36203" w14:paraId="645DCADA"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11D97F83"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PRCPMAX</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5FFD8759"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8</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1C3E5B78"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164" w:type="dxa"/>
            <w:tcBorders>
              <w:top w:val="single" w:sz="4" w:space="0" w:color="9BC2E6"/>
              <w:left w:val="nil"/>
              <w:bottom w:val="single" w:sz="4" w:space="0" w:color="9BC2E6"/>
              <w:right w:val="nil"/>
            </w:tcBorders>
            <w:shd w:val="clear" w:color="auto" w:fill="DEEAF6" w:themeFill="accent1" w:themeFillTint="33"/>
            <w:noWrap/>
            <w:vAlign w:val="bottom"/>
            <w:hideMark/>
          </w:tcPr>
          <w:p w14:paraId="1F47C0EB"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0.00182</w:t>
            </w:r>
          </w:p>
        </w:tc>
        <w:tc>
          <w:tcPr>
            <w:tcW w:w="1053"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1EC0C54D"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-0.6524</w:t>
            </w:r>
          </w:p>
        </w:tc>
      </w:tr>
    </w:tbl>
    <w:p w14:paraId="615DCC39" w14:textId="77777777" w:rsidR="00FB0F98" w:rsidRPr="00C36203" w:rsidRDefault="00FB0F98" w:rsidP="00FB0F98">
      <w:pPr>
        <w:rPr>
          <w:rFonts w:ascii="Times New Roman" w:hAnsi="Times New Roman" w:cs="Times New Roman"/>
          <w:b/>
          <w:sz w:val="28"/>
        </w:rPr>
      </w:pPr>
    </w:p>
    <w:p w14:paraId="01F5B798" w14:textId="2750D1A9" w:rsidR="00FB0F98" w:rsidRPr="00C36203" w:rsidRDefault="00186338" w:rsidP="00FB0F98">
      <w:pPr>
        <w:rPr>
          <w:rFonts w:ascii="Times New Roman" w:hAnsi="Times New Roman" w:cs="Times New Roman"/>
          <w:vertAlign w:val="superscript"/>
        </w:rPr>
      </w:pPr>
      <w:r w:rsidRPr="00C36203">
        <w:rPr>
          <w:rFonts w:ascii="Times New Roman" w:hAnsi="Times New Roman" w:cs="Times New Roman"/>
          <w:vertAlign w:val="superscript"/>
        </w:rPr>
        <w:t>3</w:t>
      </w:r>
      <w:r w:rsidR="00FB0F98" w:rsidRPr="00C36203">
        <w:rPr>
          <w:rFonts w:ascii="Times New Roman" w:hAnsi="Times New Roman" w:cs="Times New Roman"/>
        </w:rPr>
        <w:t>Trends in annual climate indicators</w:t>
      </w:r>
    </w:p>
    <w:tbl>
      <w:tblPr>
        <w:tblW w:w="6565" w:type="dxa"/>
        <w:tblLook w:val="04A0" w:firstRow="1" w:lastRow="0" w:firstColumn="1" w:lastColumn="0" w:noHBand="0" w:noVBand="1"/>
      </w:tblPr>
      <w:tblGrid>
        <w:gridCol w:w="2120"/>
        <w:gridCol w:w="1380"/>
        <w:gridCol w:w="1380"/>
        <w:gridCol w:w="1685"/>
      </w:tblGrid>
      <w:tr w:rsidR="00FB0F98" w:rsidRPr="00C36203" w14:paraId="27964125" w14:textId="77777777" w:rsidTr="00186338">
        <w:trPr>
          <w:trHeight w:val="300"/>
        </w:trPr>
        <w:tc>
          <w:tcPr>
            <w:tcW w:w="2120" w:type="dxa"/>
            <w:tcBorders>
              <w:top w:val="single" w:sz="4" w:space="0" w:color="9BC2E6"/>
              <w:left w:val="single" w:sz="4" w:space="0" w:color="9BC2E6"/>
              <w:bottom w:val="single" w:sz="4" w:space="0" w:color="9BC2E6"/>
              <w:right w:val="nil"/>
            </w:tcBorders>
            <w:shd w:val="clear" w:color="5B9BD5" w:fill="5B9BD5"/>
            <w:noWrap/>
            <w:vAlign w:val="bottom"/>
            <w:hideMark/>
          </w:tcPr>
          <w:p w14:paraId="1EE02650"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Weather Variable</w:t>
            </w:r>
          </w:p>
        </w:tc>
        <w:tc>
          <w:tcPr>
            <w:tcW w:w="1380" w:type="dxa"/>
            <w:tcBorders>
              <w:top w:val="single" w:sz="4" w:space="0" w:color="9BC2E6"/>
              <w:left w:val="nil"/>
              <w:bottom w:val="single" w:sz="4" w:space="0" w:color="9BC2E6"/>
              <w:right w:val="nil"/>
            </w:tcBorders>
            <w:shd w:val="clear" w:color="5B9BD5" w:fill="5B9BD5"/>
            <w:noWrap/>
            <w:vAlign w:val="bottom"/>
            <w:hideMark/>
          </w:tcPr>
          <w:p w14:paraId="182A9AF0"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Correlation</w:t>
            </w:r>
          </w:p>
        </w:tc>
        <w:tc>
          <w:tcPr>
            <w:tcW w:w="1380" w:type="dxa"/>
            <w:tcBorders>
              <w:top w:val="single" w:sz="4" w:space="0" w:color="9BC2E6"/>
              <w:left w:val="nil"/>
              <w:bottom w:val="single" w:sz="4" w:space="0" w:color="9BC2E6"/>
              <w:right w:val="nil"/>
            </w:tcBorders>
            <w:shd w:val="clear" w:color="5B9BD5" w:fill="5B9BD5"/>
            <w:noWrap/>
            <w:vAlign w:val="bottom"/>
            <w:hideMark/>
          </w:tcPr>
          <w:p w14:paraId="3586B4CB"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P value</w:t>
            </w:r>
          </w:p>
        </w:tc>
        <w:tc>
          <w:tcPr>
            <w:tcW w:w="1685" w:type="dxa"/>
            <w:tcBorders>
              <w:top w:val="single" w:sz="4" w:space="0" w:color="9BC2E6"/>
              <w:left w:val="nil"/>
              <w:bottom w:val="single" w:sz="4" w:space="0" w:color="9BC2E6"/>
              <w:right w:val="single" w:sz="4" w:space="0" w:color="9BC2E6"/>
            </w:tcBorders>
            <w:shd w:val="clear" w:color="5B9BD5" w:fill="5B9BD5"/>
            <w:noWrap/>
            <w:vAlign w:val="bottom"/>
            <w:hideMark/>
          </w:tcPr>
          <w:p w14:paraId="0BD28DCA"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R value</w:t>
            </w:r>
          </w:p>
        </w:tc>
      </w:tr>
      <w:tr w:rsidR="00FB0F98" w:rsidRPr="00C36203" w14:paraId="410AFEAA"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4A4DFC36"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DP .25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2CD1804E"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7C33FE42"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6.22E-94</w:t>
            </w:r>
          </w:p>
        </w:tc>
        <w:tc>
          <w:tcPr>
            <w:tcW w:w="1685"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71AE2694"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0.51</w:t>
            </w:r>
          </w:p>
        </w:tc>
      </w:tr>
    </w:tbl>
    <w:p w14:paraId="37A70E66" w14:textId="103CAB3D" w:rsidR="00FB0F98" w:rsidRPr="00C36203" w:rsidRDefault="00FB0F98" w:rsidP="00FB0F98">
      <w:pPr>
        <w:rPr>
          <w:rFonts w:ascii="Times New Roman" w:hAnsi="Times New Roman" w:cs="Times New Roman"/>
        </w:rPr>
      </w:pPr>
    </w:p>
    <w:p w14:paraId="516C1F87" w14:textId="2DE60120" w:rsidR="00FB0F98" w:rsidRPr="00C36203" w:rsidRDefault="00186338" w:rsidP="00FB0F98">
      <w:pPr>
        <w:spacing w:after="0" w:line="240" w:lineRule="auto"/>
        <w:rPr>
          <w:rFonts w:ascii="Times New Roman" w:eastAsia="Times New Roman" w:hAnsi="Times New Roman" w:cs="Times New Roman"/>
          <w:bCs/>
          <w:szCs w:val="24"/>
          <w:vertAlign w:val="superscript"/>
        </w:rPr>
      </w:pPr>
      <w:r w:rsidRPr="00C36203">
        <w:rPr>
          <w:rFonts w:ascii="Times New Roman" w:eastAsia="Times New Roman" w:hAnsi="Times New Roman" w:cs="Times New Roman"/>
          <w:bCs/>
          <w:szCs w:val="24"/>
          <w:vertAlign w:val="superscript"/>
        </w:rPr>
        <w:t>4</w:t>
      </w:r>
      <w:r w:rsidR="00FB0F98" w:rsidRPr="00C36203">
        <w:rPr>
          <w:rFonts w:ascii="Times New Roman" w:eastAsia="Times New Roman" w:hAnsi="Times New Roman" w:cs="Times New Roman"/>
          <w:bCs/>
          <w:szCs w:val="24"/>
        </w:rPr>
        <w:t>Trends in Monthly Climate Variables</w:t>
      </w:r>
    </w:p>
    <w:tbl>
      <w:tblPr>
        <w:tblW w:w="6980" w:type="dxa"/>
        <w:tblLook w:val="04A0" w:firstRow="1" w:lastRow="0" w:firstColumn="1" w:lastColumn="0" w:noHBand="0" w:noVBand="1"/>
      </w:tblPr>
      <w:tblGrid>
        <w:gridCol w:w="2120"/>
        <w:gridCol w:w="1380"/>
        <w:gridCol w:w="1380"/>
        <w:gridCol w:w="1060"/>
        <w:gridCol w:w="1040"/>
      </w:tblGrid>
      <w:tr w:rsidR="00FB0F98" w:rsidRPr="00C36203" w14:paraId="17FE519B" w14:textId="77777777" w:rsidTr="00186338">
        <w:trPr>
          <w:trHeight w:val="300"/>
        </w:trPr>
        <w:tc>
          <w:tcPr>
            <w:tcW w:w="2120" w:type="dxa"/>
            <w:tcBorders>
              <w:top w:val="single" w:sz="4" w:space="0" w:color="9BC2E6"/>
              <w:left w:val="single" w:sz="4" w:space="0" w:color="9BC2E6"/>
              <w:bottom w:val="single" w:sz="4" w:space="0" w:color="9BC2E6"/>
              <w:right w:val="nil"/>
            </w:tcBorders>
            <w:shd w:val="clear" w:color="5B9BD5" w:fill="5B9BD5"/>
            <w:noWrap/>
            <w:vAlign w:val="bottom"/>
            <w:hideMark/>
          </w:tcPr>
          <w:p w14:paraId="3C026F0A"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Weather Variabes</w:t>
            </w:r>
          </w:p>
        </w:tc>
        <w:tc>
          <w:tcPr>
            <w:tcW w:w="1380" w:type="dxa"/>
            <w:tcBorders>
              <w:top w:val="single" w:sz="4" w:space="0" w:color="9BC2E6"/>
              <w:left w:val="nil"/>
              <w:bottom w:val="single" w:sz="4" w:space="0" w:color="9BC2E6"/>
              <w:right w:val="nil"/>
            </w:tcBorders>
            <w:shd w:val="clear" w:color="5B9BD5" w:fill="5B9BD5"/>
            <w:noWrap/>
            <w:vAlign w:val="bottom"/>
            <w:hideMark/>
          </w:tcPr>
          <w:p w14:paraId="446A99D1"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Month</w:t>
            </w:r>
          </w:p>
        </w:tc>
        <w:tc>
          <w:tcPr>
            <w:tcW w:w="1380" w:type="dxa"/>
            <w:tcBorders>
              <w:top w:val="single" w:sz="4" w:space="0" w:color="9BC2E6"/>
              <w:left w:val="nil"/>
              <w:bottom w:val="single" w:sz="4" w:space="0" w:color="9BC2E6"/>
              <w:right w:val="nil"/>
            </w:tcBorders>
            <w:shd w:val="clear" w:color="5B9BD5" w:fill="5B9BD5"/>
            <w:noWrap/>
            <w:vAlign w:val="bottom"/>
            <w:hideMark/>
          </w:tcPr>
          <w:p w14:paraId="489BAFD5"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Corelation</w:t>
            </w:r>
          </w:p>
        </w:tc>
        <w:tc>
          <w:tcPr>
            <w:tcW w:w="1060" w:type="dxa"/>
            <w:tcBorders>
              <w:top w:val="single" w:sz="4" w:space="0" w:color="9BC2E6"/>
              <w:left w:val="nil"/>
              <w:bottom w:val="single" w:sz="4" w:space="0" w:color="9BC2E6"/>
              <w:right w:val="nil"/>
            </w:tcBorders>
            <w:shd w:val="clear" w:color="5B9BD5" w:fill="5B9BD5"/>
            <w:noWrap/>
            <w:vAlign w:val="bottom"/>
            <w:hideMark/>
          </w:tcPr>
          <w:p w14:paraId="17B54E1B"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P value</w:t>
            </w:r>
          </w:p>
        </w:tc>
        <w:tc>
          <w:tcPr>
            <w:tcW w:w="1040" w:type="dxa"/>
            <w:tcBorders>
              <w:top w:val="single" w:sz="4" w:space="0" w:color="9BC2E6"/>
              <w:left w:val="nil"/>
              <w:bottom w:val="single" w:sz="4" w:space="0" w:color="9BC2E6"/>
              <w:right w:val="single" w:sz="4" w:space="0" w:color="9BC2E6"/>
            </w:tcBorders>
            <w:shd w:val="clear" w:color="5B9BD5" w:fill="5B9BD5"/>
            <w:noWrap/>
            <w:vAlign w:val="bottom"/>
            <w:hideMark/>
          </w:tcPr>
          <w:p w14:paraId="21821F7A"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R value</w:t>
            </w:r>
          </w:p>
        </w:tc>
      </w:tr>
      <w:tr w:rsidR="00FB0F98" w:rsidRPr="00C36203" w14:paraId="740710AD"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128D6953"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ABSMIN</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560E499A"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7D2A787A"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615CD0DC"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1.80E-14</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40C58188"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0.629</w:t>
            </w:r>
          </w:p>
        </w:tc>
      </w:tr>
      <w:tr w:rsidR="00FB0F98" w:rsidRPr="00C36203" w14:paraId="08639E2C"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4E17A79F"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DP.25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7C865274"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4</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48162839"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1511E4C2"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2.50E-09</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6A8195FB"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0.52</w:t>
            </w:r>
          </w:p>
        </w:tc>
      </w:tr>
      <w:tr w:rsidR="00FB0F98" w:rsidRPr="00C36203" w14:paraId="1C275D72"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70B7A53F"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DP.25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504B429E"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7247946B"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3F15B1BA"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6.33E-07</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3E4FF2EE"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0.445</w:t>
            </w:r>
          </w:p>
        </w:tc>
      </w:tr>
      <w:tr w:rsidR="00FB0F98" w:rsidRPr="00C36203" w14:paraId="6055E4E7"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2D388EBF"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SNOWMAX_DATE</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6DC8EEEE"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4</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50830D7B"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4EA90C9D"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0.00123</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4655B036"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-0.482</w:t>
            </w:r>
          </w:p>
        </w:tc>
      </w:tr>
      <w:tr w:rsidR="00FB0F98" w:rsidRPr="00C36203" w14:paraId="56E8A3C6" w14:textId="77777777" w:rsidTr="00FB0F98">
        <w:trPr>
          <w:trHeight w:val="300"/>
        </w:trPr>
        <w:tc>
          <w:tcPr>
            <w:tcW w:w="212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5A3B513A"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ABS_RANGE</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30A7F9B5"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5</w:t>
            </w:r>
          </w:p>
        </w:tc>
        <w:tc>
          <w:tcPr>
            <w:tcW w:w="1380" w:type="dxa"/>
            <w:tcBorders>
              <w:top w:val="single" w:sz="4" w:space="0" w:color="9BC2E6"/>
              <w:left w:val="nil"/>
              <w:bottom w:val="single" w:sz="4" w:space="0" w:color="9BC2E6"/>
              <w:right w:val="nil"/>
            </w:tcBorders>
            <w:shd w:val="clear" w:color="auto" w:fill="DEEAF6" w:themeFill="accent1" w:themeFillTint="33"/>
            <w:noWrap/>
            <w:vAlign w:val="bottom"/>
            <w:hideMark/>
          </w:tcPr>
          <w:p w14:paraId="37237437"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662E2530"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1.88E-08</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1355A005"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-0.489</w:t>
            </w:r>
          </w:p>
        </w:tc>
      </w:tr>
    </w:tbl>
    <w:p w14:paraId="3E58D3E6" w14:textId="616FA6E8" w:rsidR="00FB0F98" w:rsidRPr="00C36203" w:rsidRDefault="00FB0F98" w:rsidP="00FB0F98">
      <w:pPr>
        <w:rPr>
          <w:rFonts w:ascii="Times New Roman" w:hAnsi="Times New Roman" w:cs="Times New Roman"/>
        </w:rPr>
      </w:pPr>
    </w:p>
    <w:tbl>
      <w:tblPr>
        <w:tblW w:w="6980" w:type="dxa"/>
        <w:tblLook w:val="04A0" w:firstRow="1" w:lastRow="0" w:firstColumn="1" w:lastColumn="0" w:noHBand="0" w:noVBand="1"/>
      </w:tblPr>
      <w:tblGrid>
        <w:gridCol w:w="2390"/>
        <w:gridCol w:w="948"/>
        <w:gridCol w:w="1542"/>
        <w:gridCol w:w="1060"/>
        <w:gridCol w:w="1040"/>
      </w:tblGrid>
      <w:tr w:rsidR="00FB0F98" w:rsidRPr="00C36203" w14:paraId="720925C3" w14:textId="77777777" w:rsidTr="00186338">
        <w:trPr>
          <w:trHeight w:val="300"/>
        </w:trPr>
        <w:tc>
          <w:tcPr>
            <w:tcW w:w="4880" w:type="dxa"/>
            <w:gridSpan w:val="3"/>
            <w:tcBorders>
              <w:top w:val="nil"/>
              <w:left w:val="nil"/>
              <w:bottom w:val="nil"/>
              <w:right w:val="nil"/>
            </w:tcBorders>
            <w:shd w:val="clear" w:color="auto" w:fill="auto"/>
            <w:noWrap/>
            <w:vAlign w:val="bottom"/>
            <w:hideMark/>
          </w:tcPr>
          <w:p w14:paraId="2D37A429" w14:textId="4EA205F3" w:rsidR="00FB0F98" w:rsidRPr="00C36203" w:rsidRDefault="00186338" w:rsidP="00186338">
            <w:pPr>
              <w:spacing w:after="0" w:line="240" w:lineRule="auto"/>
              <w:rPr>
                <w:rFonts w:ascii="Times New Roman" w:eastAsia="Times New Roman" w:hAnsi="Times New Roman" w:cs="Times New Roman"/>
                <w:color w:val="000000"/>
                <w:vertAlign w:val="superscript"/>
              </w:rPr>
            </w:pPr>
            <w:r w:rsidRPr="00C36203">
              <w:rPr>
                <w:rFonts w:ascii="Times New Roman" w:eastAsia="Times New Roman" w:hAnsi="Times New Roman" w:cs="Times New Roman"/>
                <w:color w:val="000000"/>
                <w:vertAlign w:val="superscript"/>
              </w:rPr>
              <w:t>5</w:t>
            </w:r>
            <w:r w:rsidR="00FB0F98" w:rsidRPr="00C36203">
              <w:rPr>
                <w:rFonts w:ascii="Times New Roman" w:eastAsia="Times New Roman" w:hAnsi="Times New Roman" w:cs="Times New Roman"/>
                <w:color w:val="000000"/>
              </w:rPr>
              <w:t>EARLIEST ACROSS MONTHS CORRELATIONS</w:t>
            </w:r>
          </w:p>
        </w:tc>
        <w:tc>
          <w:tcPr>
            <w:tcW w:w="1060" w:type="dxa"/>
            <w:tcBorders>
              <w:top w:val="nil"/>
              <w:left w:val="nil"/>
              <w:bottom w:val="nil"/>
              <w:right w:val="nil"/>
            </w:tcBorders>
            <w:shd w:val="clear" w:color="auto" w:fill="auto"/>
            <w:noWrap/>
            <w:vAlign w:val="bottom"/>
            <w:hideMark/>
          </w:tcPr>
          <w:p w14:paraId="4AA1907C" w14:textId="77777777" w:rsidR="00FB0F98" w:rsidRPr="00C36203" w:rsidRDefault="00FB0F98" w:rsidP="00186338">
            <w:pPr>
              <w:spacing w:after="0" w:line="240" w:lineRule="auto"/>
              <w:rPr>
                <w:rFonts w:ascii="Times New Roman" w:eastAsia="Times New Roman" w:hAnsi="Times New Roman" w:cs="Times New Roman"/>
                <w:color w:val="000000"/>
              </w:rPr>
            </w:pPr>
          </w:p>
        </w:tc>
        <w:tc>
          <w:tcPr>
            <w:tcW w:w="1040" w:type="dxa"/>
            <w:tcBorders>
              <w:top w:val="nil"/>
              <w:left w:val="nil"/>
              <w:bottom w:val="nil"/>
              <w:right w:val="nil"/>
            </w:tcBorders>
            <w:shd w:val="clear" w:color="auto" w:fill="auto"/>
            <w:noWrap/>
            <w:vAlign w:val="bottom"/>
            <w:hideMark/>
          </w:tcPr>
          <w:p w14:paraId="3330CBD9" w14:textId="77777777" w:rsidR="00FB0F98" w:rsidRPr="00C36203" w:rsidRDefault="00FB0F98" w:rsidP="00186338">
            <w:pPr>
              <w:spacing w:after="0" w:line="240" w:lineRule="auto"/>
              <w:rPr>
                <w:rFonts w:ascii="Times New Roman" w:eastAsia="Times New Roman" w:hAnsi="Times New Roman" w:cs="Times New Roman"/>
                <w:sz w:val="20"/>
                <w:szCs w:val="20"/>
              </w:rPr>
            </w:pPr>
          </w:p>
        </w:tc>
      </w:tr>
      <w:tr w:rsidR="00FB0F98" w:rsidRPr="00C36203" w14:paraId="2B316D77" w14:textId="77777777" w:rsidTr="00186338">
        <w:trPr>
          <w:trHeight w:val="300"/>
        </w:trPr>
        <w:tc>
          <w:tcPr>
            <w:tcW w:w="2390" w:type="dxa"/>
            <w:tcBorders>
              <w:top w:val="single" w:sz="4" w:space="0" w:color="9BC2E6"/>
              <w:left w:val="single" w:sz="4" w:space="0" w:color="9BC2E6"/>
              <w:bottom w:val="single" w:sz="4" w:space="0" w:color="9BC2E6"/>
              <w:right w:val="nil"/>
            </w:tcBorders>
            <w:shd w:val="clear" w:color="5B9BD5" w:fill="5B9BD5"/>
            <w:noWrap/>
            <w:vAlign w:val="bottom"/>
            <w:hideMark/>
          </w:tcPr>
          <w:p w14:paraId="63FA9330"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 xml:space="preserve">Weather Variable </w:t>
            </w:r>
          </w:p>
        </w:tc>
        <w:tc>
          <w:tcPr>
            <w:tcW w:w="948" w:type="dxa"/>
            <w:tcBorders>
              <w:top w:val="single" w:sz="4" w:space="0" w:color="9BC2E6"/>
              <w:left w:val="nil"/>
              <w:bottom w:val="single" w:sz="4" w:space="0" w:color="9BC2E6"/>
              <w:right w:val="nil"/>
            </w:tcBorders>
            <w:shd w:val="clear" w:color="5B9BD5" w:fill="5B9BD5"/>
            <w:noWrap/>
            <w:vAlign w:val="bottom"/>
            <w:hideMark/>
          </w:tcPr>
          <w:p w14:paraId="1EED8144"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 xml:space="preserve">Month </w:t>
            </w:r>
          </w:p>
        </w:tc>
        <w:tc>
          <w:tcPr>
            <w:tcW w:w="1542" w:type="dxa"/>
            <w:tcBorders>
              <w:top w:val="single" w:sz="4" w:space="0" w:color="9BC2E6"/>
              <w:left w:val="nil"/>
              <w:bottom w:val="single" w:sz="4" w:space="0" w:color="9BC2E6"/>
              <w:right w:val="nil"/>
            </w:tcBorders>
            <w:shd w:val="clear" w:color="5B9BD5" w:fill="5B9BD5"/>
            <w:noWrap/>
            <w:vAlign w:val="bottom"/>
            <w:hideMark/>
          </w:tcPr>
          <w:p w14:paraId="1884C59A"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Correlation</w:t>
            </w:r>
          </w:p>
        </w:tc>
        <w:tc>
          <w:tcPr>
            <w:tcW w:w="1060" w:type="dxa"/>
            <w:tcBorders>
              <w:top w:val="single" w:sz="4" w:space="0" w:color="9BC2E6"/>
              <w:left w:val="nil"/>
              <w:bottom w:val="single" w:sz="4" w:space="0" w:color="9BC2E6"/>
              <w:right w:val="nil"/>
            </w:tcBorders>
            <w:shd w:val="clear" w:color="5B9BD5" w:fill="5B9BD5"/>
            <w:noWrap/>
            <w:vAlign w:val="bottom"/>
            <w:hideMark/>
          </w:tcPr>
          <w:p w14:paraId="389D6BC1"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P value</w:t>
            </w:r>
          </w:p>
        </w:tc>
        <w:tc>
          <w:tcPr>
            <w:tcW w:w="1040" w:type="dxa"/>
            <w:tcBorders>
              <w:top w:val="single" w:sz="4" w:space="0" w:color="9BC2E6"/>
              <w:left w:val="nil"/>
              <w:bottom w:val="single" w:sz="4" w:space="0" w:color="9BC2E6"/>
              <w:right w:val="single" w:sz="4" w:space="0" w:color="9BC2E6"/>
            </w:tcBorders>
            <w:shd w:val="clear" w:color="5B9BD5" w:fill="5B9BD5"/>
            <w:noWrap/>
            <w:vAlign w:val="bottom"/>
            <w:hideMark/>
          </w:tcPr>
          <w:p w14:paraId="0A3B978B"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R value</w:t>
            </w:r>
          </w:p>
        </w:tc>
      </w:tr>
      <w:tr w:rsidR="00FB0F98" w:rsidRPr="00C36203" w14:paraId="2AC61830" w14:textId="77777777" w:rsidTr="00FB0F98">
        <w:trPr>
          <w:trHeight w:val="300"/>
        </w:trPr>
        <w:tc>
          <w:tcPr>
            <w:tcW w:w="239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22412A06"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TAVG</w:t>
            </w:r>
          </w:p>
        </w:tc>
        <w:tc>
          <w:tcPr>
            <w:tcW w:w="948" w:type="dxa"/>
            <w:tcBorders>
              <w:top w:val="single" w:sz="4" w:space="0" w:color="9BC2E6"/>
              <w:left w:val="nil"/>
              <w:bottom w:val="single" w:sz="4" w:space="0" w:color="9BC2E6"/>
              <w:right w:val="nil"/>
            </w:tcBorders>
            <w:shd w:val="clear" w:color="auto" w:fill="DEEAF6" w:themeFill="accent1" w:themeFillTint="33"/>
            <w:noWrap/>
            <w:vAlign w:val="bottom"/>
            <w:hideMark/>
          </w:tcPr>
          <w:p w14:paraId="38F60012"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5</w:t>
            </w:r>
          </w:p>
        </w:tc>
        <w:tc>
          <w:tcPr>
            <w:tcW w:w="1542" w:type="dxa"/>
            <w:tcBorders>
              <w:top w:val="single" w:sz="4" w:space="0" w:color="9BC2E6"/>
              <w:left w:val="nil"/>
              <w:bottom w:val="single" w:sz="4" w:space="0" w:color="9BC2E6"/>
              <w:right w:val="nil"/>
            </w:tcBorders>
            <w:shd w:val="clear" w:color="auto" w:fill="DEEAF6" w:themeFill="accent1" w:themeFillTint="33"/>
            <w:noWrap/>
            <w:vAlign w:val="bottom"/>
            <w:hideMark/>
          </w:tcPr>
          <w:p w14:paraId="506D8EDA"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160E12A5"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0.0582</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34EE086D"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-0.43</w:t>
            </w:r>
          </w:p>
        </w:tc>
      </w:tr>
      <w:tr w:rsidR="00FB0F98" w:rsidRPr="00C36203" w14:paraId="0835D3BB" w14:textId="77777777" w:rsidTr="00FB0F98">
        <w:trPr>
          <w:trHeight w:val="300"/>
        </w:trPr>
        <w:tc>
          <w:tcPr>
            <w:tcW w:w="2390"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0C9AB412"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ABSMIN</w:t>
            </w:r>
          </w:p>
        </w:tc>
        <w:tc>
          <w:tcPr>
            <w:tcW w:w="948" w:type="dxa"/>
            <w:tcBorders>
              <w:top w:val="single" w:sz="4" w:space="0" w:color="9BC2E6"/>
              <w:left w:val="nil"/>
              <w:bottom w:val="single" w:sz="4" w:space="0" w:color="9BC2E6"/>
              <w:right w:val="nil"/>
            </w:tcBorders>
            <w:shd w:val="clear" w:color="auto" w:fill="DEEAF6" w:themeFill="accent1" w:themeFillTint="33"/>
            <w:noWrap/>
            <w:vAlign w:val="bottom"/>
            <w:hideMark/>
          </w:tcPr>
          <w:p w14:paraId="25FAC6B8"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4</w:t>
            </w:r>
          </w:p>
        </w:tc>
        <w:tc>
          <w:tcPr>
            <w:tcW w:w="1542" w:type="dxa"/>
            <w:tcBorders>
              <w:top w:val="single" w:sz="4" w:space="0" w:color="9BC2E6"/>
              <w:left w:val="nil"/>
              <w:bottom w:val="single" w:sz="4" w:space="0" w:color="9BC2E6"/>
              <w:right w:val="nil"/>
            </w:tcBorders>
            <w:shd w:val="clear" w:color="auto" w:fill="DEEAF6" w:themeFill="accent1" w:themeFillTint="33"/>
            <w:noWrap/>
            <w:vAlign w:val="bottom"/>
            <w:hideMark/>
          </w:tcPr>
          <w:p w14:paraId="20A652D1"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27C3EAD4"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0.021</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221484C2"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-0.51</w:t>
            </w:r>
          </w:p>
        </w:tc>
      </w:tr>
    </w:tbl>
    <w:p w14:paraId="675B0DB0" w14:textId="07E11858" w:rsidR="00FB0F98" w:rsidRPr="00C36203" w:rsidRDefault="00FB0F98" w:rsidP="00FB0F98">
      <w:pPr>
        <w:rPr>
          <w:rFonts w:ascii="Times New Roman" w:hAnsi="Times New Roman" w:cs="Times New Roman"/>
        </w:rPr>
      </w:pPr>
    </w:p>
    <w:tbl>
      <w:tblPr>
        <w:tblW w:w="6980" w:type="dxa"/>
        <w:tblLook w:val="04A0" w:firstRow="1" w:lastRow="0" w:firstColumn="1" w:lastColumn="0" w:noHBand="0" w:noVBand="1"/>
      </w:tblPr>
      <w:tblGrid>
        <w:gridCol w:w="2391"/>
        <w:gridCol w:w="1023"/>
        <w:gridCol w:w="1466"/>
        <w:gridCol w:w="1060"/>
        <w:gridCol w:w="1040"/>
      </w:tblGrid>
      <w:tr w:rsidR="00FB0F98" w:rsidRPr="00C36203" w14:paraId="70BFA09D" w14:textId="77777777" w:rsidTr="00186338">
        <w:trPr>
          <w:trHeight w:val="300"/>
        </w:trPr>
        <w:tc>
          <w:tcPr>
            <w:tcW w:w="4880" w:type="dxa"/>
            <w:gridSpan w:val="3"/>
            <w:tcBorders>
              <w:top w:val="nil"/>
              <w:left w:val="nil"/>
              <w:bottom w:val="nil"/>
              <w:right w:val="nil"/>
            </w:tcBorders>
            <w:shd w:val="clear" w:color="auto" w:fill="auto"/>
            <w:noWrap/>
            <w:vAlign w:val="bottom"/>
            <w:hideMark/>
          </w:tcPr>
          <w:p w14:paraId="6F931043" w14:textId="2593B3AA" w:rsidR="00FB0F98" w:rsidRPr="00C36203" w:rsidRDefault="00186338" w:rsidP="00186338">
            <w:pPr>
              <w:spacing w:after="0" w:line="240" w:lineRule="auto"/>
              <w:rPr>
                <w:rFonts w:ascii="Times New Roman" w:eastAsia="Times New Roman" w:hAnsi="Times New Roman" w:cs="Times New Roman"/>
                <w:color w:val="000000"/>
                <w:vertAlign w:val="superscript"/>
              </w:rPr>
            </w:pPr>
            <w:r w:rsidRPr="00C36203">
              <w:rPr>
                <w:rFonts w:ascii="Times New Roman" w:eastAsia="Times New Roman" w:hAnsi="Times New Roman" w:cs="Times New Roman"/>
                <w:color w:val="000000"/>
                <w:vertAlign w:val="superscript"/>
              </w:rPr>
              <w:t>6</w:t>
            </w:r>
            <w:r w:rsidR="00FB0F98" w:rsidRPr="00C36203">
              <w:rPr>
                <w:rFonts w:ascii="Times New Roman" w:eastAsia="Times New Roman" w:hAnsi="Times New Roman" w:cs="Times New Roman"/>
                <w:color w:val="000000"/>
              </w:rPr>
              <w:t>TxW_EARLIEST AND Month Correlations</w:t>
            </w:r>
          </w:p>
        </w:tc>
        <w:tc>
          <w:tcPr>
            <w:tcW w:w="1060" w:type="dxa"/>
            <w:tcBorders>
              <w:top w:val="nil"/>
              <w:left w:val="nil"/>
              <w:bottom w:val="nil"/>
              <w:right w:val="nil"/>
            </w:tcBorders>
            <w:shd w:val="clear" w:color="auto" w:fill="auto"/>
            <w:noWrap/>
            <w:vAlign w:val="bottom"/>
            <w:hideMark/>
          </w:tcPr>
          <w:p w14:paraId="77E3DEE3" w14:textId="77777777" w:rsidR="00FB0F98" w:rsidRPr="00C36203" w:rsidRDefault="00FB0F98" w:rsidP="00186338">
            <w:pPr>
              <w:spacing w:after="0" w:line="240" w:lineRule="auto"/>
              <w:rPr>
                <w:rFonts w:ascii="Times New Roman" w:eastAsia="Times New Roman" w:hAnsi="Times New Roman" w:cs="Times New Roman"/>
                <w:color w:val="000000"/>
              </w:rPr>
            </w:pPr>
          </w:p>
        </w:tc>
        <w:tc>
          <w:tcPr>
            <w:tcW w:w="1040" w:type="dxa"/>
            <w:tcBorders>
              <w:top w:val="nil"/>
              <w:left w:val="nil"/>
              <w:bottom w:val="nil"/>
              <w:right w:val="nil"/>
            </w:tcBorders>
            <w:shd w:val="clear" w:color="auto" w:fill="auto"/>
            <w:noWrap/>
            <w:vAlign w:val="bottom"/>
            <w:hideMark/>
          </w:tcPr>
          <w:p w14:paraId="7BEA90BD" w14:textId="77777777" w:rsidR="00FB0F98" w:rsidRPr="00C36203" w:rsidRDefault="00FB0F98" w:rsidP="00186338">
            <w:pPr>
              <w:spacing w:after="0" w:line="240" w:lineRule="auto"/>
              <w:rPr>
                <w:rFonts w:ascii="Times New Roman" w:eastAsia="Times New Roman" w:hAnsi="Times New Roman" w:cs="Times New Roman"/>
                <w:sz w:val="20"/>
                <w:szCs w:val="20"/>
              </w:rPr>
            </w:pPr>
          </w:p>
        </w:tc>
      </w:tr>
      <w:tr w:rsidR="00FB0F98" w:rsidRPr="00C36203" w14:paraId="3CB811FA" w14:textId="77777777" w:rsidTr="00186338">
        <w:trPr>
          <w:trHeight w:val="300"/>
        </w:trPr>
        <w:tc>
          <w:tcPr>
            <w:tcW w:w="2391" w:type="dxa"/>
            <w:tcBorders>
              <w:top w:val="single" w:sz="4" w:space="0" w:color="9BC2E6"/>
              <w:left w:val="single" w:sz="4" w:space="0" w:color="9BC2E6"/>
              <w:bottom w:val="single" w:sz="4" w:space="0" w:color="9BC2E6"/>
              <w:right w:val="nil"/>
            </w:tcBorders>
            <w:shd w:val="clear" w:color="5B9BD5" w:fill="5B9BD5"/>
            <w:noWrap/>
            <w:vAlign w:val="bottom"/>
            <w:hideMark/>
          </w:tcPr>
          <w:p w14:paraId="02818DEA"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Weather Variables</w:t>
            </w:r>
          </w:p>
        </w:tc>
        <w:tc>
          <w:tcPr>
            <w:tcW w:w="1023" w:type="dxa"/>
            <w:tcBorders>
              <w:top w:val="single" w:sz="4" w:space="0" w:color="9BC2E6"/>
              <w:left w:val="nil"/>
              <w:bottom w:val="single" w:sz="4" w:space="0" w:color="9BC2E6"/>
              <w:right w:val="nil"/>
            </w:tcBorders>
            <w:shd w:val="clear" w:color="5B9BD5" w:fill="5B9BD5"/>
            <w:noWrap/>
            <w:vAlign w:val="bottom"/>
            <w:hideMark/>
          </w:tcPr>
          <w:p w14:paraId="3F2E0C9F"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Months</w:t>
            </w:r>
          </w:p>
        </w:tc>
        <w:tc>
          <w:tcPr>
            <w:tcW w:w="1466" w:type="dxa"/>
            <w:tcBorders>
              <w:top w:val="single" w:sz="4" w:space="0" w:color="9BC2E6"/>
              <w:left w:val="nil"/>
              <w:bottom w:val="single" w:sz="4" w:space="0" w:color="9BC2E6"/>
              <w:right w:val="nil"/>
            </w:tcBorders>
            <w:shd w:val="clear" w:color="5B9BD5" w:fill="5B9BD5"/>
            <w:noWrap/>
            <w:vAlign w:val="bottom"/>
            <w:hideMark/>
          </w:tcPr>
          <w:p w14:paraId="64A6F598"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Correlation</w:t>
            </w:r>
          </w:p>
        </w:tc>
        <w:tc>
          <w:tcPr>
            <w:tcW w:w="1060" w:type="dxa"/>
            <w:tcBorders>
              <w:top w:val="single" w:sz="4" w:space="0" w:color="9BC2E6"/>
              <w:left w:val="nil"/>
              <w:bottom w:val="single" w:sz="4" w:space="0" w:color="9BC2E6"/>
              <w:right w:val="nil"/>
            </w:tcBorders>
            <w:shd w:val="clear" w:color="5B9BD5" w:fill="5B9BD5"/>
            <w:noWrap/>
            <w:vAlign w:val="bottom"/>
            <w:hideMark/>
          </w:tcPr>
          <w:p w14:paraId="7428C426"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P value</w:t>
            </w:r>
          </w:p>
        </w:tc>
        <w:tc>
          <w:tcPr>
            <w:tcW w:w="1040" w:type="dxa"/>
            <w:tcBorders>
              <w:top w:val="single" w:sz="4" w:space="0" w:color="9BC2E6"/>
              <w:left w:val="nil"/>
              <w:bottom w:val="single" w:sz="4" w:space="0" w:color="9BC2E6"/>
              <w:right w:val="single" w:sz="4" w:space="0" w:color="9BC2E6"/>
            </w:tcBorders>
            <w:shd w:val="clear" w:color="5B9BD5" w:fill="5B9BD5"/>
            <w:noWrap/>
            <w:vAlign w:val="bottom"/>
            <w:hideMark/>
          </w:tcPr>
          <w:p w14:paraId="5AF9D047" w14:textId="77777777" w:rsidR="00FB0F98" w:rsidRPr="00C36203" w:rsidRDefault="00FB0F98" w:rsidP="00186338">
            <w:pPr>
              <w:spacing w:after="0" w:line="240" w:lineRule="auto"/>
              <w:rPr>
                <w:rFonts w:ascii="Times New Roman" w:eastAsia="Times New Roman" w:hAnsi="Times New Roman" w:cs="Times New Roman"/>
                <w:b/>
                <w:bCs/>
                <w:color w:val="FFFFFF"/>
              </w:rPr>
            </w:pPr>
            <w:r w:rsidRPr="00C36203">
              <w:rPr>
                <w:rFonts w:ascii="Times New Roman" w:eastAsia="Times New Roman" w:hAnsi="Times New Roman" w:cs="Times New Roman"/>
                <w:b/>
                <w:bCs/>
                <w:color w:val="FFFFFF"/>
              </w:rPr>
              <w:t>R value</w:t>
            </w:r>
          </w:p>
        </w:tc>
      </w:tr>
      <w:tr w:rsidR="00FB0F98" w:rsidRPr="00C36203" w14:paraId="3809D64E" w14:textId="77777777" w:rsidTr="00FB0F98">
        <w:trPr>
          <w:trHeight w:val="300"/>
        </w:trPr>
        <w:tc>
          <w:tcPr>
            <w:tcW w:w="2391"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7C968A05"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ABSRANGE</w:t>
            </w:r>
          </w:p>
        </w:tc>
        <w:tc>
          <w:tcPr>
            <w:tcW w:w="1023" w:type="dxa"/>
            <w:tcBorders>
              <w:top w:val="single" w:sz="4" w:space="0" w:color="9BC2E6"/>
              <w:left w:val="nil"/>
              <w:bottom w:val="single" w:sz="4" w:space="0" w:color="9BC2E6"/>
              <w:right w:val="nil"/>
            </w:tcBorders>
            <w:shd w:val="clear" w:color="auto" w:fill="DEEAF6" w:themeFill="accent1" w:themeFillTint="33"/>
            <w:noWrap/>
            <w:vAlign w:val="bottom"/>
            <w:hideMark/>
          </w:tcPr>
          <w:p w14:paraId="3639D8BB"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4</w:t>
            </w:r>
          </w:p>
        </w:tc>
        <w:tc>
          <w:tcPr>
            <w:tcW w:w="1466" w:type="dxa"/>
            <w:tcBorders>
              <w:top w:val="single" w:sz="4" w:space="0" w:color="9BC2E6"/>
              <w:left w:val="nil"/>
              <w:bottom w:val="single" w:sz="4" w:space="0" w:color="9BC2E6"/>
              <w:right w:val="nil"/>
            </w:tcBorders>
            <w:shd w:val="clear" w:color="auto" w:fill="DEEAF6" w:themeFill="accent1" w:themeFillTint="33"/>
            <w:noWrap/>
            <w:vAlign w:val="bottom"/>
            <w:hideMark/>
          </w:tcPr>
          <w:p w14:paraId="643C3B99"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POS</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75C7493A"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0.0467</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79511E71"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0.45</w:t>
            </w:r>
          </w:p>
        </w:tc>
      </w:tr>
      <w:tr w:rsidR="00FB0F98" w:rsidRPr="00C36203" w14:paraId="3E82FBDC" w14:textId="77777777" w:rsidTr="00FB0F98">
        <w:trPr>
          <w:trHeight w:val="300"/>
        </w:trPr>
        <w:tc>
          <w:tcPr>
            <w:tcW w:w="2391"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6C6F2E8C"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ABSMIN</w:t>
            </w:r>
          </w:p>
        </w:tc>
        <w:tc>
          <w:tcPr>
            <w:tcW w:w="1023" w:type="dxa"/>
            <w:tcBorders>
              <w:top w:val="single" w:sz="4" w:space="0" w:color="9BC2E6"/>
              <w:left w:val="nil"/>
              <w:bottom w:val="single" w:sz="4" w:space="0" w:color="9BC2E6"/>
              <w:right w:val="nil"/>
            </w:tcBorders>
            <w:shd w:val="clear" w:color="auto" w:fill="DEEAF6" w:themeFill="accent1" w:themeFillTint="33"/>
            <w:noWrap/>
            <w:vAlign w:val="bottom"/>
            <w:hideMark/>
          </w:tcPr>
          <w:p w14:paraId="0059A441"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4</w:t>
            </w:r>
          </w:p>
        </w:tc>
        <w:tc>
          <w:tcPr>
            <w:tcW w:w="1466" w:type="dxa"/>
            <w:tcBorders>
              <w:top w:val="single" w:sz="4" w:space="0" w:color="9BC2E6"/>
              <w:left w:val="nil"/>
              <w:bottom w:val="single" w:sz="4" w:space="0" w:color="9BC2E6"/>
              <w:right w:val="nil"/>
            </w:tcBorders>
            <w:shd w:val="clear" w:color="auto" w:fill="DEEAF6" w:themeFill="accent1" w:themeFillTint="33"/>
            <w:noWrap/>
            <w:vAlign w:val="bottom"/>
            <w:hideMark/>
          </w:tcPr>
          <w:p w14:paraId="09FEFA9A"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15E0A723"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0.0379</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6678AC9D"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-0.467</w:t>
            </w:r>
          </w:p>
        </w:tc>
      </w:tr>
      <w:tr w:rsidR="00FB0F98" w:rsidRPr="00C36203" w14:paraId="4CA81B71" w14:textId="77777777" w:rsidTr="00FB0F98">
        <w:trPr>
          <w:trHeight w:val="300"/>
        </w:trPr>
        <w:tc>
          <w:tcPr>
            <w:tcW w:w="2391"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4204E99C"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ABSRANGE</w:t>
            </w:r>
          </w:p>
        </w:tc>
        <w:tc>
          <w:tcPr>
            <w:tcW w:w="1023" w:type="dxa"/>
            <w:tcBorders>
              <w:top w:val="single" w:sz="4" w:space="0" w:color="9BC2E6"/>
              <w:left w:val="nil"/>
              <w:bottom w:val="single" w:sz="4" w:space="0" w:color="9BC2E6"/>
              <w:right w:val="nil"/>
            </w:tcBorders>
            <w:shd w:val="clear" w:color="auto" w:fill="DEEAF6" w:themeFill="accent1" w:themeFillTint="33"/>
            <w:noWrap/>
            <w:vAlign w:val="bottom"/>
            <w:hideMark/>
          </w:tcPr>
          <w:p w14:paraId="5182D279"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5</w:t>
            </w:r>
          </w:p>
        </w:tc>
        <w:tc>
          <w:tcPr>
            <w:tcW w:w="1466" w:type="dxa"/>
            <w:tcBorders>
              <w:top w:val="single" w:sz="4" w:space="0" w:color="9BC2E6"/>
              <w:left w:val="nil"/>
              <w:bottom w:val="single" w:sz="4" w:space="0" w:color="9BC2E6"/>
              <w:right w:val="nil"/>
            </w:tcBorders>
            <w:shd w:val="clear" w:color="auto" w:fill="DEEAF6" w:themeFill="accent1" w:themeFillTint="33"/>
            <w:noWrap/>
            <w:vAlign w:val="bottom"/>
            <w:hideMark/>
          </w:tcPr>
          <w:p w14:paraId="22D14CC4"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527AC8C1"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0.0308</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4B746DE1"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-0.483</w:t>
            </w:r>
          </w:p>
        </w:tc>
      </w:tr>
      <w:tr w:rsidR="00FB0F98" w:rsidRPr="00C36203" w14:paraId="3B5BD180" w14:textId="77777777" w:rsidTr="00FB0F98">
        <w:trPr>
          <w:trHeight w:val="300"/>
        </w:trPr>
        <w:tc>
          <w:tcPr>
            <w:tcW w:w="2391" w:type="dxa"/>
            <w:tcBorders>
              <w:top w:val="single" w:sz="4" w:space="0" w:color="9BC2E6"/>
              <w:left w:val="single" w:sz="4" w:space="0" w:color="9BC2E6"/>
              <w:bottom w:val="single" w:sz="4" w:space="0" w:color="9BC2E6"/>
              <w:right w:val="nil"/>
            </w:tcBorders>
            <w:shd w:val="clear" w:color="auto" w:fill="DEEAF6" w:themeFill="accent1" w:themeFillTint="33"/>
            <w:noWrap/>
            <w:vAlign w:val="bottom"/>
            <w:hideMark/>
          </w:tcPr>
          <w:p w14:paraId="68319B8F"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ABSMAX</w:t>
            </w:r>
          </w:p>
        </w:tc>
        <w:tc>
          <w:tcPr>
            <w:tcW w:w="1023" w:type="dxa"/>
            <w:tcBorders>
              <w:top w:val="single" w:sz="4" w:space="0" w:color="9BC2E6"/>
              <w:left w:val="nil"/>
              <w:bottom w:val="single" w:sz="4" w:space="0" w:color="9BC2E6"/>
              <w:right w:val="nil"/>
            </w:tcBorders>
            <w:shd w:val="clear" w:color="auto" w:fill="DEEAF6" w:themeFill="accent1" w:themeFillTint="33"/>
            <w:noWrap/>
            <w:vAlign w:val="bottom"/>
            <w:hideMark/>
          </w:tcPr>
          <w:p w14:paraId="5229B12A"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5</w:t>
            </w:r>
          </w:p>
        </w:tc>
        <w:tc>
          <w:tcPr>
            <w:tcW w:w="1466" w:type="dxa"/>
            <w:tcBorders>
              <w:top w:val="single" w:sz="4" w:space="0" w:color="9BC2E6"/>
              <w:left w:val="nil"/>
              <w:bottom w:val="single" w:sz="4" w:space="0" w:color="9BC2E6"/>
              <w:right w:val="nil"/>
            </w:tcBorders>
            <w:shd w:val="clear" w:color="auto" w:fill="DEEAF6" w:themeFill="accent1" w:themeFillTint="33"/>
            <w:noWrap/>
            <w:vAlign w:val="bottom"/>
            <w:hideMark/>
          </w:tcPr>
          <w:p w14:paraId="247E6789" w14:textId="77777777" w:rsidR="00FB0F98" w:rsidRPr="00C36203" w:rsidRDefault="00FB0F98" w:rsidP="00186338">
            <w:pPr>
              <w:spacing w:after="0" w:line="240" w:lineRule="auto"/>
              <w:rPr>
                <w:rFonts w:ascii="Times New Roman" w:eastAsia="Times New Roman" w:hAnsi="Times New Roman" w:cs="Times New Roman"/>
                <w:color w:val="000000"/>
              </w:rPr>
            </w:pPr>
            <w:r w:rsidRPr="00C36203">
              <w:rPr>
                <w:rFonts w:ascii="Times New Roman" w:eastAsia="Times New Roman" w:hAnsi="Times New Roman" w:cs="Times New Roman"/>
                <w:color w:val="000000"/>
              </w:rPr>
              <w:t>NEG</w:t>
            </w:r>
          </w:p>
        </w:tc>
        <w:tc>
          <w:tcPr>
            <w:tcW w:w="1060" w:type="dxa"/>
            <w:tcBorders>
              <w:top w:val="single" w:sz="4" w:space="0" w:color="9BC2E6"/>
              <w:left w:val="nil"/>
              <w:bottom w:val="single" w:sz="4" w:space="0" w:color="9BC2E6"/>
              <w:right w:val="nil"/>
            </w:tcBorders>
            <w:shd w:val="clear" w:color="auto" w:fill="DEEAF6" w:themeFill="accent1" w:themeFillTint="33"/>
            <w:noWrap/>
            <w:vAlign w:val="bottom"/>
            <w:hideMark/>
          </w:tcPr>
          <w:p w14:paraId="2056ACFE"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0.0152</w:t>
            </w:r>
          </w:p>
        </w:tc>
        <w:tc>
          <w:tcPr>
            <w:tcW w:w="1040" w:type="dxa"/>
            <w:tcBorders>
              <w:top w:val="single" w:sz="4" w:space="0" w:color="9BC2E6"/>
              <w:left w:val="nil"/>
              <w:bottom w:val="single" w:sz="4" w:space="0" w:color="9BC2E6"/>
              <w:right w:val="single" w:sz="4" w:space="0" w:color="9BC2E6"/>
            </w:tcBorders>
            <w:shd w:val="clear" w:color="auto" w:fill="DEEAF6" w:themeFill="accent1" w:themeFillTint="33"/>
            <w:noWrap/>
            <w:vAlign w:val="bottom"/>
            <w:hideMark/>
          </w:tcPr>
          <w:p w14:paraId="383744EC" w14:textId="77777777" w:rsidR="00FB0F98" w:rsidRPr="00C36203" w:rsidRDefault="00FB0F98" w:rsidP="00186338">
            <w:pPr>
              <w:spacing w:after="0" w:line="240" w:lineRule="auto"/>
              <w:jc w:val="right"/>
              <w:rPr>
                <w:rFonts w:ascii="Times New Roman" w:eastAsia="Times New Roman" w:hAnsi="Times New Roman" w:cs="Times New Roman"/>
                <w:color w:val="000000"/>
              </w:rPr>
            </w:pPr>
            <w:r w:rsidRPr="00C36203">
              <w:rPr>
                <w:rFonts w:ascii="Times New Roman" w:eastAsia="Times New Roman" w:hAnsi="Times New Roman" w:cs="Times New Roman"/>
                <w:color w:val="000000"/>
              </w:rPr>
              <w:t>-0.534</w:t>
            </w:r>
          </w:p>
        </w:tc>
      </w:tr>
    </w:tbl>
    <w:p w14:paraId="5E975B36" w14:textId="77777777" w:rsidR="00FB0F98" w:rsidRPr="00C36203" w:rsidRDefault="00FB0F98" w:rsidP="00FB0F98">
      <w:pPr>
        <w:rPr>
          <w:ins w:id="5" w:author="Indiana State University" w:date="2021-05-10T16:51:00Z"/>
          <w:rFonts w:ascii="Times New Roman" w:hAnsi="Times New Roman" w:cs="Times New Roman"/>
        </w:rPr>
        <w:sectPr w:rsidR="00FB0F98" w:rsidRPr="00C36203" w:rsidSect="00FB0F98">
          <w:type w:val="continuous"/>
          <w:pgSz w:w="12240" w:h="15840"/>
          <w:pgMar w:top="1440" w:right="1440" w:bottom="1440" w:left="1440" w:header="720" w:footer="720" w:gutter="0"/>
          <w:cols w:space="720"/>
          <w:docGrid w:linePitch="360"/>
        </w:sectPr>
      </w:pPr>
    </w:p>
    <w:p w14:paraId="5F25C843" w14:textId="77777777" w:rsidR="00C36203" w:rsidRDefault="00C36203" w:rsidP="00FF11E2">
      <w:pPr>
        <w:ind w:firstLine="720"/>
        <w:jc w:val="center"/>
        <w:rPr>
          <w:rFonts w:ascii="Times New Roman" w:hAnsi="Times New Roman" w:cs="Times New Roman"/>
          <w:b/>
          <w:sz w:val="28"/>
        </w:rPr>
      </w:pPr>
    </w:p>
    <w:p w14:paraId="5CB4B2CC" w14:textId="6DFEB2FF" w:rsidR="00FF11E2" w:rsidRPr="00C36203" w:rsidRDefault="00FF11E2" w:rsidP="00FF11E2">
      <w:pPr>
        <w:ind w:firstLine="720"/>
        <w:jc w:val="center"/>
        <w:rPr>
          <w:rFonts w:ascii="Times New Roman" w:hAnsi="Times New Roman" w:cs="Times New Roman"/>
          <w:b/>
          <w:sz w:val="28"/>
        </w:rPr>
      </w:pPr>
      <w:r w:rsidRPr="00C36203">
        <w:rPr>
          <w:rFonts w:ascii="Times New Roman" w:hAnsi="Times New Roman" w:cs="Times New Roman"/>
          <w:b/>
          <w:sz w:val="28"/>
        </w:rPr>
        <w:t>References</w:t>
      </w:r>
    </w:p>
    <w:p w14:paraId="05E7A2C5" w14:textId="47C51527" w:rsidR="00500D71" w:rsidRPr="00C36203" w:rsidRDefault="00982154"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sz w:val="24"/>
          <w:szCs w:val="24"/>
        </w:rPr>
        <w:fldChar w:fldCharType="begin" w:fldLock="1"/>
      </w:r>
      <w:r w:rsidRPr="00C36203">
        <w:rPr>
          <w:rFonts w:ascii="Times New Roman" w:hAnsi="Times New Roman" w:cs="Times New Roman"/>
          <w:sz w:val="24"/>
          <w:szCs w:val="24"/>
        </w:rPr>
        <w:instrText xml:space="preserve">ADDIN Mendeley Bibliography CSL_BIBLIOGRAPHY </w:instrText>
      </w:r>
      <w:r w:rsidRPr="00C36203">
        <w:rPr>
          <w:rFonts w:ascii="Times New Roman" w:hAnsi="Times New Roman" w:cs="Times New Roman"/>
          <w:sz w:val="24"/>
          <w:szCs w:val="24"/>
        </w:rPr>
        <w:fldChar w:fldCharType="separate"/>
      </w:r>
      <w:r w:rsidR="00500D71" w:rsidRPr="00C36203">
        <w:rPr>
          <w:rFonts w:ascii="Times New Roman" w:hAnsi="Times New Roman" w:cs="Times New Roman"/>
          <w:noProof/>
          <w:sz w:val="24"/>
          <w:szCs w:val="24"/>
        </w:rPr>
        <w:t xml:space="preserve">Both, C. (2010). Flexibility of Timing of Avian Migration to Climate Change Masked by Environmental Constraints En Route. </w:t>
      </w:r>
      <w:r w:rsidR="00500D71" w:rsidRPr="00C36203">
        <w:rPr>
          <w:rFonts w:ascii="Times New Roman" w:hAnsi="Times New Roman" w:cs="Times New Roman"/>
          <w:i/>
          <w:iCs/>
          <w:noProof/>
          <w:sz w:val="24"/>
          <w:szCs w:val="24"/>
        </w:rPr>
        <w:t>Current Biology</w:t>
      </w:r>
      <w:r w:rsidR="00500D71" w:rsidRPr="00C36203">
        <w:rPr>
          <w:rFonts w:ascii="Times New Roman" w:hAnsi="Times New Roman" w:cs="Times New Roman"/>
          <w:noProof/>
          <w:sz w:val="24"/>
          <w:szCs w:val="24"/>
        </w:rPr>
        <w:t xml:space="preserve">, </w:t>
      </w:r>
      <w:r w:rsidR="00500D71" w:rsidRPr="00C36203">
        <w:rPr>
          <w:rFonts w:ascii="Times New Roman" w:hAnsi="Times New Roman" w:cs="Times New Roman"/>
          <w:i/>
          <w:iCs/>
          <w:noProof/>
          <w:sz w:val="24"/>
          <w:szCs w:val="24"/>
        </w:rPr>
        <w:t>20</w:t>
      </w:r>
      <w:r w:rsidR="00500D71" w:rsidRPr="00C36203">
        <w:rPr>
          <w:rFonts w:ascii="Times New Roman" w:hAnsi="Times New Roman" w:cs="Times New Roman"/>
          <w:noProof/>
          <w:sz w:val="24"/>
          <w:szCs w:val="24"/>
        </w:rPr>
        <w:t>(3), 243–248. https://doi.org/10.1016/j.cub.2009.11.074</w:t>
      </w:r>
    </w:p>
    <w:p w14:paraId="225C0136"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noProof/>
          <w:sz w:val="24"/>
          <w:szCs w:val="24"/>
        </w:rPr>
        <w:t xml:space="preserve">Both, C., Bouwhuis, S., Lessells, C. M., &amp; Visser, M. E. (2006). Climate change and population declines in a long-distance migratory bird. </w:t>
      </w:r>
      <w:r w:rsidRPr="00C36203">
        <w:rPr>
          <w:rFonts w:ascii="Times New Roman" w:hAnsi="Times New Roman" w:cs="Times New Roman"/>
          <w:i/>
          <w:iCs/>
          <w:noProof/>
          <w:sz w:val="24"/>
          <w:szCs w:val="24"/>
        </w:rPr>
        <w:t>Nature</w:t>
      </w:r>
      <w:r w:rsidRPr="00C36203">
        <w:rPr>
          <w:rFonts w:ascii="Times New Roman" w:hAnsi="Times New Roman" w:cs="Times New Roman"/>
          <w:noProof/>
          <w:sz w:val="24"/>
          <w:szCs w:val="24"/>
        </w:rPr>
        <w:t xml:space="preserve">, </w:t>
      </w:r>
      <w:r w:rsidRPr="00C36203">
        <w:rPr>
          <w:rFonts w:ascii="Times New Roman" w:hAnsi="Times New Roman" w:cs="Times New Roman"/>
          <w:i/>
          <w:iCs/>
          <w:noProof/>
          <w:sz w:val="24"/>
          <w:szCs w:val="24"/>
        </w:rPr>
        <w:t>441</w:t>
      </w:r>
      <w:r w:rsidRPr="00C36203">
        <w:rPr>
          <w:rFonts w:ascii="Times New Roman" w:hAnsi="Times New Roman" w:cs="Times New Roman"/>
          <w:noProof/>
          <w:sz w:val="24"/>
          <w:szCs w:val="24"/>
        </w:rPr>
        <w:t>(1), 81–83. https://doi.org/10.1038/nature04539</w:t>
      </w:r>
    </w:p>
    <w:p w14:paraId="3EA73D73"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noProof/>
          <w:sz w:val="24"/>
          <w:szCs w:val="24"/>
        </w:rPr>
        <w:t xml:space="preserve">Brown, J. L., Li, S. H., &amp; Bhagabati, N. (1999). Long-term trend toward earlier breeding in an American bird: A response to global warming? </w:t>
      </w:r>
      <w:r w:rsidRPr="00C36203">
        <w:rPr>
          <w:rFonts w:ascii="Times New Roman" w:hAnsi="Times New Roman" w:cs="Times New Roman"/>
          <w:i/>
          <w:iCs/>
          <w:noProof/>
          <w:sz w:val="24"/>
          <w:szCs w:val="24"/>
        </w:rPr>
        <w:t>Proceedings of the National Academy of Sciences of the United States of America</w:t>
      </w:r>
      <w:r w:rsidRPr="00C36203">
        <w:rPr>
          <w:rFonts w:ascii="Times New Roman" w:hAnsi="Times New Roman" w:cs="Times New Roman"/>
          <w:noProof/>
          <w:sz w:val="24"/>
          <w:szCs w:val="24"/>
        </w:rPr>
        <w:t xml:space="preserve">, </w:t>
      </w:r>
      <w:r w:rsidRPr="00C36203">
        <w:rPr>
          <w:rFonts w:ascii="Times New Roman" w:hAnsi="Times New Roman" w:cs="Times New Roman"/>
          <w:i/>
          <w:iCs/>
          <w:noProof/>
          <w:sz w:val="24"/>
          <w:szCs w:val="24"/>
        </w:rPr>
        <w:t>96</w:t>
      </w:r>
      <w:r w:rsidRPr="00C36203">
        <w:rPr>
          <w:rFonts w:ascii="Times New Roman" w:hAnsi="Times New Roman" w:cs="Times New Roman"/>
          <w:noProof/>
          <w:sz w:val="24"/>
          <w:szCs w:val="24"/>
        </w:rPr>
        <w:t>(10), 5565–5569. https://doi.org/10.1073/pnas.96.10.5565</w:t>
      </w:r>
    </w:p>
    <w:p w14:paraId="30ED2D89"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noProof/>
          <w:sz w:val="24"/>
          <w:szCs w:val="24"/>
        </w:rPr>
        <w:t xml:space="preserve">Dunn, P. O., &amp; Winkler, D. W. (2010). </w:t>
      </w:r>
      <w:r w:rsidRPr="00C36203">
        <w:rPr>
          <w:rFonts w:ascii="Times New Roman" w:hAnsi="Times New Roman" w:cs="Times New Roman"/>
          <w:i/>
          <w:iCs/>
          <w:noProof/>
          <w:sz w:val="24"/>
          <w:szCs w:val="24"/>
        </w:rPr>
        <w:t>Effects of climate change on timing of breeding and reproductive success in birds</w:t>
      </w:r>
      <w:r w:rsidRPr="00C36203">
        <w:rPr>
          <w:rFonts w:ascii="Times New Roman" w:hAnsi="Times New Roman" w:cs="Times New Roman"/>
          <w:noProof/>
          <w:sz w:val="24"/>
          <w:szCs w:val="24"/>
        </w:rPr>
        <w:t xml:space="preserve">. </w:t>
      </w:r>
      <w:r w:rsidRPr="00C36203">
        <w:rPr>
          <w:rFonts w:ascii="Times New Roman" w:hAnsi="Times New Roman" w:cs="Times New Roman"/>
          <w:i/>
          <w:iCs/>
          <w:noProof/>
          <w:sz w:val="24"/>
          <w:szCs w:val="24"/>
        </w:rPr>
        <w:t>January</w:t>
      </w:r>
      <w:r w:rsidRPr="00C36203">
        <w:rPr>
          <w:rFonts w:ascii="Times New Roman" w:hAnsi="Times New Roman" w:cs="Times New Roman"/>
          <w:noProof/>
          <w:sz w:val="24"/>
          <w:szCs w:val="24"/>
        </w:rPr>
        <w:t>.</w:t>
      </w:r>
    </w:p>
    <w:p w14:paraId="15F8A28F"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noProof/>
          <w:sz w:val="24"/>
          <w:szCs w:val="24"/>
        </w:rPr>
        <w:t xml:space="preserve">Grimm, A., Weiß, B. M., Kulik, L., Mihoub, J. B., Mundry, R., Köppen, U., Brueckmann, T., Thomsen, R., &amp; Widdig, A. (2015). Earlier breeding, lower success: Does the spatial scale of climatic conditions matter in a migratory passerine bird? </w:t>
      </w:r>
      <w:r w:rsidRPr="00C36203">
        <w:rPr>
          <w:rFonts w:ascii="Times New Roman" w:hAnsi="Times New Roman" w:cs="Times New Roman"/>
          <w:i/>
          <w:iCs/>
          <w:noProof/>
          <w:sz w:val="24"/>
          <w:szCs w:val="24"/>
        </w:rPr>
        <w:t>Ecology and Evolution</w:t>
      </w:r>
      <w:r w:rsidRPr="00C36203">
        <w:rPr>
          <w:rFonts w:ascii="Times New Roman" w:hAnsi="Times New Roman" w:cs="Times New Roman"/>
          <w:noProof/>
          <w:sz w:val="24"/>
          <w:szCs w:val="24"/>
        </w:rPr>
        <w:t xml:space="preserve">, </w:t>
      </w:r>
      <w:r w:rsidRPr="00C36203">
        <w:rPr>
          <w:rFonts w:ascii="Times New Roman" w:hAnsi="Times New Roman" w:cs="Times New Roman"/>
          <w:i/>
          <w:iCs/>
          <w:noProof/>
          <w:sz w:val="24"/>
          <w:szCs w:val="24"/>
        </w:rPr>
        <w:t>5</w:t>
      </w:r>
      <w:r w:rsidRPr="00C36203">
        <w:rPr>
          <w:rFonts w:ascii="Times New Roman" w:hAnsi="Times New Roman" w:cs="Times New Roman"/>
          <w:noProof/>
          <w:sz w:val="24"/>
          <w:szCs w:val="24"/>
        </w:rPr>
        <w:t>(23), 5722–5734. https://doi.org/10.1002/ece3.1824</w:t>
      </w:r>
    </w:p>
    <w:p w14:paraId="7E810DDB"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noProof/>
          <w:sz w:val="24"/>
          <w:szCs w:val="24"/>
        </w:rPr>
        <w:t xml:space="preserve">Irons, R. D., Scurr, A. H., Rose, A. P., Hagelin, J. C., Blake, T., &amp; Doak, D. F. (2017). Wind and rain are the primary climate factors driving changing phenology of an aerial insectivore. </w:t>
      </w:r>
      <w:r w:rsidRPr="00C36203">
        <w:rPr>
          <w:rFonts w:ascii="Times New Roman" w:hAnsi="Times New Roman" w:cs="Times New Roman"/>
          <w:i/>
          <w:iCs/>
          <w:noProof/>
          <w:sz w:val="24"/>
          <w:szCs w:val="24"/>
        </w:rPr>
        <w:t>Proceedings of the Royal Society B: Biological Sciences</w:t>
      </w:r>
      <w:r w:rsidRPr="00C36203">
        <w:rPr>
          <w:rFonts w:ascii="Times New Roman" w:hAnsi="Times New Roman" w:cs="Times New Roman"/>
          <w:noProof/>
          <w:sz w:val="24"/>
          <w:szCs w:val="24"/>
        </w:rPr>
        <w:t xml:space="preserve">, </w:t>
      </w:r>
      <w:r w:rsidRPr="00C36203">
        <w:rPr>
          <w:rFonts w:ascii="Times New Roman" w:hAnsi="Times New Roman" w:cs="Times New Roman"/>
          <w:i/>
          <w:iCs/>
          <w:noProof/>
          <w:sz w:val="24"/>
          <w:szCs w:val="24"/>
        </w:rPr>
        <w:t>284</w:t>
      </w:r>
      <w:r w:rsidRPr="00C36203">
        <w:rPr>
          <w:rFonts w:ascii="Times New Roman" w:hAnsi="Times New Roman" w:cs="Times New Roman"/>
          <w:noProof/>
          <w:sz w:val="24"/>
          <w:szCs w:val="24"/>
        </w:rPr>
        <w:t>(1853). https://doi.org/10.1098/rspb.2017.0412</w:t>
      </w:r>
    </w:p>
    <w:p w14:paraId="37FD7675"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noProof/>
          <w:sz w:val="24"/>
          <w:szCs w:val="24"/>
        </w:rPr>
        <w:t xml:space="preserve">MacMynowski, D. P., &amp; Root, T. L. (2007). Climate and the complexity of migratory phenology: Sexes, migratory distance, and arrival distributions. </w:t>
      </w:r>
      <w:r w:rsidRPr="00C36203">
        <w:rPr>
          <w:rFonts w:ascii="Times New Roman" w:hAnsi="Times New Roman" w:cs="Times New Roman"/>
          <w:i/>
          <w:iCs/>
          <w:noProof/>
          <w:sz w:val="24"/>
          <w:szCs w:val="24"/>
        </w:rPr>
        <w:t>International Journal of Biometeorology</w:t>
      </w:r>
      <w:r w:rsidRPr="00C36203">
        <w:rPr>
          <w:rFonts w:ascii="Times New Roman" w:hAnsi="Times New Roman" w:cs="Times New Roman"/>
          <w:noProof/>
          <w:sz w:val="24"/>
          <w:szCs w:val="24"/>
        </w:rPr>
        <w:t xml:space="preserve">, </w:t>
      </w:r>
      <w:r w:rsidRPr="00C36203">
        <w:rPr>
          <w:rFonts w:ascii="Times New Roman" w:hAnsi="Times New Roman" w:cs="Times New Roman"/>
          <w:i/>
          <w:iCs/>
          <w:noProof/>
          <w:sz w:val="24"/>
          <w:szCs w:val="24"/>
        </w:rPr>
        <w:t>51</w:t>
      </w:r>
      <w:r w:rsidRPr="00C36203">
        <w:rPr>
          <w:rFonts w:ascii="Times New Roman" w:hAnsi="Times New Roman" w:cs="Times New Roman"/>
          <w:noProof/>
          <w:sz w:val="24"/>
          <w:szCs w:val="24"/>
        </w:rPr>
        <w:t>(5), 361–373. https://doi.org/10.1007/s00484-006-0084-1</w:t>
      </w:r>
    </w:p>
    <w:p w14:paraId="11B62F90"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noProof/>
          <w:sz w:val="24"/>
          <w:szCs w:val="24"/>
        </w:rPr>
        <w:t xml:space="preserve">Pudalov, N., Ziatek, S., &amp; Jimenez, A. G. (2017). Birds in New York State Have Altered Their Migration Timing and Are Experiencing Different Thermal Regimes While Breeding or on Stopover from 2010 to 2015. </w:t>
      </w:r>
      <w:r w:rsidRPr="00C36203">
        <w:rPr>
          <w:rFonts w:ascii="Times New Roman" w:hAnsi="Times New Roman" w:cs="Times New Roman"/>
          <w:i/>
          <w:iCs/>
          <w:noProof/>
          <w:sz w:val="24"/>
          <w:szCs w:val="24"/>
        </w:rPr>
        <w:t>International Journal of Zoology</w:t>
      </w:r>
      <w:r w:rsidRPr="00C36203">
        <w:rPr>
          <w:rFonts w:ascii="Times New Roman" w:hAnsi="Times New Roman" w:cs="Times New Roman"/>
          <w:noProof/>
          <w:sz w:val="24"/>
          <w:szCs w:val="24"/>
        </w:rPr>
        <w:t xml:space="preserve">, </w:t>
      </w:r>
      <w:r w:rsidRPr="00C36203">
        <w:rPr>
          <w:rFonts w:ascii="Times New Roman" w:hAnsi="Times New Roman" w:cs="Times New Roman"/>
          <w:i/>
          <w:iCs/>
          <w:noProof/>
          <w:sz w:val="24"/>
          <w:szCs w:val="24"/>
        </w:rPr>
        <w:t>2017</w:t>
      </w:r>
      <w:r w:rsidRPr="00C36203">
        <w:rPr>
          <w:rFonts w:ascii="Times New Roman" w:hAnsi="Times New Roman" w:cs="Times New Roman"/>
          <w:noProof/>
          <w:sz w:val="24"/>
          <w:szCs w:val="24"/>
        </w:rPr>
        <w:t>, 2142075. https://doi.org/10.1155/2017/2142075</w:t>
      </w:r>
    </w:p>
    <w:p w14:paraId="154B5E9D"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noProof/>
          <w:sz w:val="24"/>
          <w:szCs w:val="24"/>
        </w:rPr>
        <w:t xml:space="preserve">Rosenberg, K. V., Dokter, A. M., Blancher, P. J., Sauer, J. R., Smith, A. C., Smith, P. A., Stanton, J. C., Panjabi, A., Helft, L., Parr, M., &amp; Marra, P. P. (2019). Decline of the North American avifauna. </w:t>
      </w:r>
      <w:r w:rsidRPr="00C36203">
        <w:rPr>
          <w:rFonts w:ascii="Times New Roman" w:hAnsi="Times New Roman" w:cs="Times New Roman"/>
          <w:i/>
          <w:iCs/>
          <w:noProof/>
          <w:sz w:val="24"/>
          <w:szCs w:val="24"/>
        </w:rPr>
        <w:t>Science</w:t>
      </w:r>
      <w:r w:rsidRPr="00C36203">
        <w:rPr>
          <w:rFonts w:ascii="Times New Roman" w:hAnsi="Times New Roman" w:cs="Times New Roman"/>
          <w:noProof/>
          <w:sz w:val="24"/>
          <w:szCs w:val="24"/>
        </w:rPr>
        <w:t xml:space="preserve">, </w:t>
      </w:r>
      <w:r w:rsidRPr="00C36203">
        <w:rPr>
          <w:rFonts w:ascii="Times New Roman" w:hAnsi="Times New Roman" w:cs="Times New Roman"/>
          <w:i/>
          <w:iCs/>
          <w:noProof/>
          <w:sz w:val="24"/>
          <w:szCs w:val="24"/>
        </w:rPr>
        <w:t>366</w:t>
      </w:r>
      <w:r w:rsidRPr="00C36203">
        <w:rPr>
          <w:rFonts w:ascii="Times New Roman" w:hAnsi="Times New Roman" w:cs="Times New Roman"/>
          <w:noProof/>
          <w:sz w:val="24"/>
          <w:szCs w:val="24"/>
        </w:rPr>
        <w:t>(6461), 120–124. https://doi.org/10.1126/science.aaw1313</w:t>
      </w:r>
    </w:p>
    <w:p w14:paraId="07796276"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noProof/>
          <w:sz w:val="24"/>
          <w:szCs w:val="24"/>
        </w:rPr>
        <w:t xml:space="preserve">Shaftel, H. (2019). </w:t>
      </w:r>
      <w:r w:rsidRPr="00C36203">
        <w:rPr>
          <w:rFonts w:ascii="Times New Roman" w:hAnsi="Times New Roman" w:cs="Times New Roman"/>
          <w:i/>
          <w:iCs/>
          <w:noProof/>
          <w:sz w:val="24"/>
          <w:szCs w:val="24"/>
        </w:rPr>
        <w:t>Overview: Weather, Global Warming and Climate Change</w:t>
      </w:r>
      <w:r w:rsidRPr="00C36203">
        <w:rPr>
          <w:rFonts w:ascii="Times New Roman" w:hAnsi="Times New Roman" w:cs="Times New Roman"/>
          <w:noProof/>
          <w:sz w:val="24"/>
          <w:szCs w:val="24"/>
        </w:rPr>
        <w:t>. NASA. https://climate.nasa.gov/resources/global-warming-vs-climate-change/</w:t>
      </w:r>
    </w:p>
    <w:p w14:paraId="56C30FE6"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noProof/>
          <w:sz w:val="24"/>
          <w:szCs w:val="24"/>
        </w:rPr>
        <w:t xml:space="preserve">Shutt, J. D., Cabello, I. B., Keogan, K., Leech, D. I., Samplonius, J. M., Whittle, L., Burgess, M. D., &amp; Phillimore, A. B. (2019). The environmental predictors of spatiotemporal variation in the breeding phenology of a passerine bird. </w:t>
      </w:r>
      <w:r w:rsidRPr="00C36203">
        <w:rPr>
          <w:rFonts w:ascii="Times New Roman" w:hAnsi="Times New Roman" w:cs="Times New Roman"/>
          <w:i/>
          <w:iCs/>
          <w:noProof/>
          <w:sz w:val="24"/>
          <w:szCs w:val="24"/>
        </w:rPr>
        <w:t>Proceedings of the Royal Society B: Biological Sciences</w:t>
      </w:r>
      <w:r w:rsidRPr="00C36203">
        <w:rPr>
          <w:rFonts w:ascii="Times New Roman" w:hAnsi="Times New Roman" w:cs="Times New Roman"/>
          <w:noProof/>
          <w:sz w:val="24"/>
          <w:szCs w:val="24"/>
        </w:rPr>
        <w:t xml:space="preserve">, </w:t>
      </w:r>
      <w:r w:rsidRPr="00C36203">
        <w:rPr>
          <w:rFonts w:ascii="Times New Roman" w:hAnsi="Times New Roman" w:cs="Times New Roman"/>
          <w:i/>
          <w:iCs/>
          <w:noProof/>
          <w:sz w:val="24"/>
          <w:szCs w:val="24"/>
        </w:rPr>
        <w:t>286</w:t>
      </w:r>
      <w:r w:rsidRPr="00C36203">
        <w:rPr>
          <w:rFonts w:ascii="Times New Roman" w:hAnsi="Times New Roman" w:cs="Times New Roman"/>
          <w:noProof/>
          <w:sz w:val="24"/>
          <w:szCs w:val="24"/>
        </w:rPr>
        <w:t>(1908). https://doi.org/10.1098/rspb.2019.0952</w:t>
      </w:r>
    </w:p>
    <w:p w14:paraId="1445CBE4"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noProof/>
          <w:sz w:val="24"/>
          <w:szCs w:val="24"/>
        </w:rPr>
        <w:lastRenderedPageBreak/>
        <w:t xml:space="preserve">Townsend, A. K., Sillett, T. S., Lany, N. K., Kaiser, S. A., Rodenhouse, N. L., Webster, M. S., &amp; Holmes, R. T. (2013). Warm Springs, Early Lay Dates, and Double Brooding in a North American Migratory Songbird, the Black-Throated Blue Warbler. </w:t>
      </w:r>
      <w:r w:rsidRPr="00C36203">
        <w:rPr>
          <w:rFonts w:ascii="Times New Roman" w:hAnsi="Times New Roman" w:cs="Times New Roman"/>
          <w:i/>
          <w:iCs/>
          <w:noProof/>
          <w:sz w:val="24"/>
          <w:szCs w:val="24"/>
        </w:rPr>
        <w:t>PLoS ONE</w:t>
      </w:r>
      <w:r w:rsidRPr="00C36203">
        <w:rPr>
          <w:rFonts w:ascii="Times New Roman" w:hAnsi="Times New Roman" w:cs="Times New Roman"/>
          <w:noProof/>
          <w:sz w:val="24"/>
          <w:szCs w:val="24"/>
        </w:rPr>
        <w:t xml:space="preserve">, </w:t>
      </w:r>
      <w:r w:rsidRPr="00C36203">
        <w:rPr>
          <w:rFonts w:ascii="Times New Roman" w:hAnsi="Times New Roman" w:cs="Times New Roman"/>
          <w:i/>
          <w:iCs/>
          <w:noProof/>
          <w:sz w:val="24"/>
          <w:szCs w:val="24"/>
        </w:rPr>
        <w:t>8</w:t>
      </w:r>
      <w:r w:rsidRPr="00C36203">
        <w:rPr>
          <w:rFonts w:ascii="Times New Roman" w:hAnsi="Times New Roman" w:cs="Times New Roman"/>
          <w:noProof/>
          <w:sz w:val="24"/>
          <w:szCs w:val="24"/>
        </w:rPr>
        <w:t>(4). https://doi.org/10.1371/journal.pone.0059467</w:t>
      </w:r>
    </w:p>
    <w:p w14:paraId="54AB9B6E"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noProof/>
          <w:sz w:val="24"/>
          <w:szCs w:val="24"/>
        </w:rPr>
        <w:t xml:space="preserve">Tuttle, E. M., Grunst, A. S., Grunst, M. L., Korody, M. L., Betuel, A. M., Barcelo-Serra, M., Bierly, G., &amp; Gonser, R. A. (2017). Climatically driven changes in population composition and offspring sex-morph ratio in a polymorphic species. </w:t>
      </w:r>
      <w:r w:rsidRPr="00C36203">
        <w:rPr>
          <w:rFonts w:ascii="Times New Roman" w:hAnsi="Times New Roman" w:cs="Times New Roman"/>
          <w:i/>
          <w:iCs/>
          <w:noProof/>
          <w:sz w:val="24"/>
          <w:szCs w:val="24"/>
        </w:rPr>
        <w:t>Ecosphere</w:t>
      </w:r>
      <w:r w:rsidRPr="00C36203">
        <w:rPr>
          <w:rFonts w:ascii="Times New Roman" w:hAnsi="Times New Roman" w:cs="Times New Roman"/>
          <w:noProof/>
          <w:sz w:val="24"/>
          <w:szCs w:val="24"/>
        </w:rPr>
        <w:t xml:space="preserve">, </w:t>
      </w:r>
      <w:r w:rsidRPr="00C36203">
        <w:rPr>
          <w:rFonts w:ascii="Times New Roman" w:hAnsi="Times New Roman" w:cs="Times New Roman"/>
          <w:i/>
          <w:iCs/>
          <w:noProof/>
          <w:sz w:val="24"/>
          <w:szCs w:val="24"/>
        </w:rPr>
        <w:t>8</w:t>
      </w:r>
      <w:r w:rsidRPr="00C36203">
        <w:rPr>
          <w:rFonts w:ascii="Times New Roman" w:hAnsi="Times New Roman" w:cs="Times New Roman"/>
          <w:noProof/>
          <w:sz w:val="24"/>
          <w:szCs w:val="24"/>
        </w:rPr>
        <w:t>(4), e01762. https://doi.org/10.1002/ecs2.1762</w:t>
      </w:r>
    </w:p>
    <w:p w14:paraId="5676AE3D"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szCs w:val="24"/>
        </w:rPr>
      </w:pPr>
      <w:r w:rsidRPr="00C36203">
        <w:rPr>
          <w:rFonts w:ascii="Times New Roman" w:hAnsi="Times New Roman" w:cs="Times New Roman"/>
          <w:noProof/>
          <w:sz w:val="24"/>
          <w:szCs w:val="24"/>
        </w:rPr>
        <w:t xml:space="preserve">Visser, M. E., &amp; Both, C. (2005). Shifts in phenology due to global climate change: The need for a yardstick. </w:t>
      </w:r>
      <w:r w:rsidRPr="00C36203">
        <w:rPr>
          <w:rFonts w:ascii="Times New Roman" w:hAnsi="Times New Roman" w:cs="Times New Roman"/>
          <w:i/>
          <w:iCs/>
          <w:noProof/>
          <w:sz w:val="24"/>
          <w:szCs w:val="24"/>
        </w:rPr>
        <w:t>Proceedings of the Royal Society B: Biological Sciences</w:t>
      </w:r>
      <w:r w:rsidRPr="00C36203">
        <w:rPr>
          <w:rFonts w:ascii="Times New Roman" w:hAnsi="Times New Roman" w:cs="Times New Roman"/>
          <w:noProof/>
          <w:sz w:val="24"/>
          <w:szCs w:val="24"/>
        </w:rPr>
        <w:t xml:space="preserve">, </w:t>
      </w:r>
      <w:r w:rsidRPr="00C36203">
        <w:rPr>
          <w:rFonts w:ascii="Times New Roman" w:hAnsi="Times New Roman" w:cs="Times New Roman"/>
          <w:i/>
          <w:iCs/>
          <w:noProof/>
          <w:sz w:val="24"/>
          <w:szCs w:val="24"/>
        </w:rPr>
        <w:t>272</w:t>
      </w:r>
      <w:r w:rsidRPr="00C36203">
        <w:rPr>
          <w:rFonts w:ascii="Times New Roman" w:hAnsi="Times New Roman" w:cs="Times New Roman"/>
          <w:noProof/>
          <w:sz w:val="24"/>
          <w:szCs w:val="24"/>
        </w:rPr>
        <w:t>(1581), 2561–2569. https://doi.org/10.1098/rspb.2005.3356</w:t>
      </w:r>
    </w:p>
    <w:p w14:paraId="22074DDA" w14:textId="77777777" w:rsidR="00500D71" w:rsidRPr="00C36203" w:rsidRDefault="00500D71" w:rsidP="00500D71">
      <w:pPr>
        <w:widowControl w:val="0"/>
        <w:autoSpaceDE w:val="0"/>
        <w:autoSpaceDN w:val="0"/>
        <w:adjustRightInd w:val="0"/>
        <w:spacing w:line="240" w:lineRule="auto"/>
        <w:ind w:left="480" w:hanging="480"/>
        <w:rPr>
          <w:rFonts w:ascii="Times New Roman" w:hAnsi="Times New Roman" w:cs="Times New Roman"/>
          <w:noProof/>
          <w:sz w:val="24"/>
        </w:rPr>
      </w:pPr>
      <w:r w:rsidRPr="00C36203">
        <w:rPr>
          <w:rFonts w:ascii="Times New Roman" w:hAnsi="Times New Roman" w:cs="Times New Roman"/>
          <w:noProof/>
          <w:sz w:val="24"/>
          <w:szCs w:val="24"/>
        </w:rPr>
        <w:t xml:space="preserve">Visser, M. E., Both, C., &amp; Lambrechts, M. M. (2004). Global Climate Change Leads to Mistimed Avian Reproduction. In </w:t>
      </w:r>
      <w:r w:rsidRPr="00C36203">
        <w:rPr>
          <w:rFonts w:ascii="Times New Roman" w:hAnsi="Times New Roman" w:cs="Times New Roman"/>
          <w:i/>
          <w:iCs/>
          <w:noProof/>
          <w:sz w:val="24"/>
          <w:szCs w:val="24"/>
        </w:rPr>
        <w:t>Advances in Ecological Research</w:t>
      </w:r>
      <w:r w:rsidRPr="00C36203">
        <w:rPr>
          <w:rFonts w:ascii="Times New Roman" w:hAnsi="Times New Roman" w:cs="Times New Roman"/>
          <w:noProof/>
          <w:sz w:val="24"/>
          <w:szCs w:val="24"/>
        </w:rPr>
        <w:t xml:space="preserve"> (Vol. 35, pp. 89–110). Academic Press. https://doi.org/10.1016/S0065-2504(04)35005-1</w:t>
      </w:r>
    </w:p>
    <w:p w14:paraId="60B49DD1" w14:textId="77777777" w:rsidR="00FB0F98" w:rsidRPr="00C36203" w:rsidRDefault="00982154" w:rsidP="00FF11E2">
      <w:pPr>
        <w:spacing w:line="240" w:lineRule="auto"/>
        <w:ind w:left="720" w:hanging="720"/>
        <w:rPr>
          <w:rFonts w:ascii="Times New Roman" w:hAnsi="Times New Roman" w:cs="Times New Roman"/>
          <w:sz w:val="24"/>
          <w:szCs w:val="24"/>
        </w:rPr>
        <w:sectPr w:rsidR="00FB0F98" w:rsidRPr="00C36203" w:rsidSect="00FB0F98">
          <w:type w:val="continuous"/>
          <w:pgSz w:w="12240" w:h="15840"/>
          <w:pgMar w:top="1440" w:right="1440" w:bottom="1440" w:left="1440" w:header="720" w:footer="720" w:gutter="0"/>
          <w:cols w:space="720"/>
          <w:docGrid w:linePitch="360"/>
        </w:sectPr>
      </w:pPr>
      <w:r w:rsidRPr="00C36203">
        <w:rPr>
          <w:rFonts w:ascii="Times New Roman" w:hAnsi="Times New Roman" w:cs="Times New Roman"/>
          <w:sz w:val="24"/>
          <w:szCs w:val="24"/>
        </w:rPr>
        <w:fldChar w:fldCharType="end"/>
      </w:r>
    </w:p>
    <w:p w14:paraId="714E964C" w14:textId="03C61231" w:rsidR="00982154" w:rsidRPr="00C36203" w:rsidRDefault="00982154" w:rsidP="00FF11E2">
      <w:pPr>
        <w:spacing w:line="240" w:lineRule="auto"/>
        <w:ind w:left="720" w:hanging="720"/>
        <w:rPr>
          <w:ins w:id="6" w:author="Indiana State University" w:date="2020-11-14T15:26:00Z"/>
          <w:rFonts w:ascii="Times New Roman" w:hAnsi="Times New Roman" w:cs="Times New Roman"/>
        </w:rPr>
      </w:pPr>
    </w:p>
    <w:p w14:paraId="40337DD8" w14:textId="257E1BF1" w:rsidR="003A66AF" w:rsidRPr="00C36203" w:rsidRDefault="003A66AF" w:rsidP="00FF11E2">
      <w:pPr>
        <w:spacing w:line="240" w:lineRule="auto"/>
        <w:ind w:left="720" w:hanging="720"/>
        <w:rPr>
          <w:rFonts w:ascii="Times New Roman" w:hAnsi="Times New Roman" w:cs="Times New Roman"/>
        </w:rPr>
      </w:pPr>
    </w:p>
    <w:sectPr w:rsidR="003A66AF" w:rsidRPr="00C36203" w:rsidSect="00C5735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01642" w14:textId="77777777" w:rsidR="00D31E39" w:rsidRDefault="00D31E39" w:rsidP="004D4F02">
      <w:pPr>
        <w:spacing w:after="0" w:line="240" w:lineRule="auto"/>
      </w:pPr>
      <w:r>
        <w:separator/>
      </w:r>
    </w:p>
  </w:endnote>
  <w:endnote w:type="continuationSeparator" w:id="0">
    <w:p w14:paraId="5B75BFC5" w14:textId="77777777" w:rsidR="00D31E39" w:rsidRDefault="00D31E39" w:rsidP="004D4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90F25" w14:textId="77777777" w:rsidR="00D31E39" w:rsidRDefault="00D31E39" w:rsidP="004D4F02">
      <w:pPr>
        <w:spacing w:after="0" w:line="240" w:lineRule="auto"/>
      </w:pPr>
      <w:r>
        <w:separator/>
      </w:r>
    </w:p>
  </w:footnote>
  <w:footnote w:type="continuationSeparator" w:id="0">
    <w:p w14:paraId="7B5F277B" w14:textId="77777777" w:rsidR="00D31E39" w:rsidRDefault="00D31E39" w:rsidP="004D4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24373"/>
    <w:multiLevelType w:val="hybridMultilevel"/>
    <w:tmpl w:val="C428B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26161"/>
    <w:multiLevelType w:val="hybridMultilevel"/>
    <w:tmpl w:val="A92EF992"/>
    <w:lvl w:ilvl="0" w:tplc="DCCABE72">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44C66D4"/>
    <w:multiLevelType w:val="hybridMultilevel"/>
    <w:tmpl w:val="DCDC7D82"/>
    <w:lvl w:ilvl="0" w:tplc="6AB04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iana State University">
    <w15:presenceInfo w15:providerId="None" w15:userId="Indiana State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1E2"/>
    <w:rsid w:val="00032D4C"/>
    <w:rsid w:val="00033EB4"/>
    <w:rsid w:val="000E2CD0"/>
    <w:rsid w:val="000E601E"/>
    <w:rsid w:val="001142E9"/>
    <w:rsid w:val="0013289B"/>
    <w:rsid w:val="00153D5A"/>
    <w:rsid w:val="00171A93"/>
    <w:rsid w:val="00186338"/>
    <w:rsid w:val="0019618E"/>
    <w:rsid w:val="001A5294"/>
    <w:rsid w:val="001B7C2A"/>
    <w:rsid w:val="001D4942"/>
    <w:rsid w:val="00207CA4"/>
    <w:rsid w:val="00282080"/>
    <w:rsid w:val="002A0EA3"/>
    <w:rsid w:val="002A6B7E"/>
    <w:rsid w:val="002F042F"/>
    <w:rsid w:val="002F18CE"/>
    <w:rsid w:val="002F6372"/>
    <w:rsid w:val="00387A43"/>
    <w:rsid w:val="00392527"/>
    <w:rsid w:val="003A66AF"/>
    <w:rsid w:val="003F75F4"/>
    <w:rsid w:val="00431882"/>
    <w:rsid w:val="00463326"/>
    <w:rsid w:val="00471E12"/>
    <w:rsid w:val="004878A2"/>
    <w:rsid w:val="004B1CAF"/>
    <w:rsid w:val="004C5F2A"/>
    <w:rsid w:val="004D4F02"/>
    <w:rsid w:val="00500D71"/>
    <w:rsid w:val="00501634"/>
    <w:rsid w:val="005036BC"/>
    <w:rsid w:val="00563C05"/>
    <w:rsid w:val="0058498D"/>
    <w:rsid w:val="00590A6D"/>
    <w:rsid w:val="00591935"/>
    <w:rsid w:val="005C16F0"/>
    <w:rsid w:val="005C5356"/>
    <w:rsid w:val="005D67B7"/>
    <w:rsid w:val="005F3C8F"/>
    <w:rsid w:val="0060212E"/>
    <w:rsid w:val="00610391"/>
    <w:rsid w:val="00610500"/>
    <w:rsid w:val="006346E1"/>
    <w:rsid w:val="006819D4"/>
    <w:rsid w:val="006F6B22"/>
    <w:rsid w:val="00703D6B"/>
    <w:rsid w:val="00707C25"/>
    <w:rsid w:val="00736D83"/>
    <w:rsid w:val="007618E6"/>
    <w:rsid w:val="007668A2"/>
    <w:rsid w:val="007A239C"/>
    <w:rsid w:val="007A3FFB"/>
    <w:rsid w:val="007E6717"/>
    <w:rsid w:val="007E6A51"/>
    <w:rsid w:val="007F0057"/>
    <w:rsid w:val="007F2B04"/>
    <w:rsid w:val="00803A8E"/>
    <w:rsid w:val="00812293"/>
    <w:rsid w:val="00826803"/>
    <w:rsid w:val="00833E68"/>
    <w:rsid w:val="00866677"/>
    <w:rsid w:val="0087555B"/>
    <w:rsid w:val="008862A7"/>
    <w:rsid w:val="008C12FC"/>
    <w:rsid w:val="008F216B"/>
    <w:rsid w:val="00962DF3"/>
    <w:rsid w:val="00982154"/>
    <w:rsid w:val="00A01810"/>
    <w:rsid w:val="00A41D9A"/>
    <w:rsid w:val="00A54B37"/>
    <w:rsid w:val="00AA4169"/>
    <w:rsid w:val="00AC54D1"/>
    <w:rsid w:val="00AD4A16"/>
    <w:rsid w:val="00B47843"/>
    <w:rsid w:val="00B737F8"/>
    <w:rsid w:val="00B964F3"/>
    <w:rsid w:val="00BD7F76"/>
    <w:rsid w:val="00BF066B"/>
    <w:rsid w:val="00C01EDF"/>
    <w:rsid w:val="00C22C8B"/>
    <w:rsid w:val="00C2301A"/>
    <w:rsid w:val="00C36203"/>
    <w:rsid w:val="00C57353"/>
    <w:rsid w:val="00C70D85"/>
    <w:rsid w:val="00CE332B"/>
    <w:rsid w:val="00D14C86"/>
    <w:rsid w:val="00D21FB8"/>
    <w:rsid w:val="00D31E39"/>
    <w:rsid w:val="00D51A0B"/>
    <w:rsid w:val="00D96181"/>
    <w:rsid w:val="00DA717C"/>
    <w:rsid w:val="00DE287A"/>
    <w:rsid w:val="00DF5E93"/>
    <w:rsid w:val="00DF79B2"/>
    <w:rsid w:val="00DF7AE9"/>
    <w:rsid w:val="00E14494"/>
    <w:rsid w:val="00E47246"/>
    <w:rsid w:val="00E5335D"/>
    <w:rsid w:val="00F15A02"/>
    <w:rsid w:val="00F52FAC"/>
    <w:rsid w:val="00F63C18"/>
    <w:rsid w:val="00FA6511"/>
    <w:rsid w:val="00FB0F98"/>
    <w:rsid w:val="00FB5563"/>
    <w:rsid w:val="00FC0FA3"/>
    <w:rsid w:val="00FF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5CF9D"/>
  <w15:chartTrackingRefBased/>
  <w15:docId w15:val="{369E92D1-3380-4C3E-864C-D01E7EA6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500"/>
    <w:pPr>
      <w:ind w:left="720"/>
      <w:contextualSpacing/>
    </w:pPr>
  </w:style>
  <w:style w:type="character" w:styleId="CommentReference">
    <w:name w:val="annotation reference"/>
    <w:basedOn w:val="DefaultParagraphFont"/>
    <w:uiPriority w:val="99"/>
    <w:semiHidden/>
    <w:unhideWhenUsed/>
    <w:rsid w:val="006819D4"/>
    <w:rPr>
      <w:sz w:val="16"/>
      <w:szCs w:val="16"/>
    </w:rPr>
  </w:style>
  <w:style w:type="paragraph" w:styleId="CommentText">
    <w:name w:val="annotation text"/>
    <w:basedOn w:val="Normal"/>
    <w:link w:val="CommentTextChar"/>
    <w:uiPriority w:val="99"/>
    <w:semiHidden/>
    <w:unhideWhenUsed/>
    <w:rsid w:val="006819D4"/>
    <w:pPr>
      <w:spacing w:line="240" w:lineRule="auto"/>
    </w:pPr>
    <w:rPr>
      <w:sz w:val="20"/>
      <w:szCs w:val="20"/>
    </w:rPr>
  </w:style>
  <w:style w:type="character" w:customStyle="1" w:styleId="CommentTextChar">
    <w:name w:val="Comment Text Char"/>
    <w:basedOn w:val="DefaultParagraphFont"/>
    <w:link w:val="CommentText"/>
    <w:uiPriority w:val="99"/>
    <w:semiHidden/>
    <w:rsid w:val="006819D4"/>
    <w:rPr>
      <w:sz w:val="20"/>
      <w:szCs w:val="20"/>
    </w:rPr>
  </w:style>
  <w:style w:type="paragraph" w:styleId="CommentSubject">
    <w:name w:val="annotation subject"/>
    <w:basedOn w:val="CommentText"/>
    <w:next w:val="CommentText"/>
    <w:link w:val="CommentSubjectChar"/>
    <w:uiPriority w:val="99"/>
    <w:semiHidden/>
    <w:unhideWhenUsed/>
    <w:rsid w:val="006819D4"/>
    <w:rPr>
      <w:b/>
      <w:bCs/>
    </w:rPr>
  </w:style>
  <w:style w:type="character" w:customStyle="1" w:styleId="CommentSubjectChar">
    <w:name w:val="Comment Subject Char"/>
    <w:basedOn w:val="CommentTextChar"/>
    <w:link w:val="CommentSubject"/>
    <w:uiPriority w:val="99"/>
    <w:semiHidden/>
    <w:rsid w:val="006819D4"/>
    <w:rPr>
      <w:b/>
      <w:bCs/>
      <w:sz w:val="20"/>
      <w:szCs w:val="20"/>
    </w:rPr>
  </w:style>
  <w:style w:type="paragraph" w:styleId="BalloonText">
    <w:name w:val="Balloon Text"/>
    <w:basedOn w:val="Normal"/>
    <w:link w:val="BalloonTextChar"/>
    <w:uiPriority w:val="99"/>
    <w:semiHidden/>
    <w:unhideWhenUsed/>
    <w:rsid w:val="006819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19D4"/>
    <w:rPr>
      <w:rFonts w:ascii="Times New Roman" w:hAnsi="Times New Roman" w:cs="Times New Roman"/>
      <w:sz w:val="18"/>
      <w:szCs w:val="18"/>
    </w:rPr>
  </w:style>
  <w:style w:type="paragraph" w:styleId="Revision">
    <w:name w:val="Revision"/>
    <w:hidden/>
    <w:uiPriority w:val="99"/>
    <w:semiHidden/>
    <w:rsid w:val="00610391"/>
    <w:pPr>
      <w:spacing w:after="0" w:line="240" w:lineRule="auto"/>
    </w:pPr>
  </w:style>
  <w:style w:type="character" w:customStyle="1" w:styleId="hgkelc">
    <w:name w:val="hgkelc"/>
    <w:basedOn w:val="DefaultParagraphFont"/>
    <w:rsid w:val="00C22C8B"/>
  </w:style>
  <w:style w:type="paragraph" w:styleId="Header">
    <w:name w:val="header"/>
    <w:basedOn w:val="Normal"/>
    <w:link w:val="HeaderChar"/>
    <w:uiPriority w:val="99"/>
    <w:unhideWhenUsed/>
    <w:rsid w:val="004D4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F02"/>
  </w:style>
  <w:style w:type="paragraph" w:styleId="Footer">
    <w:name w:val="footer"/>
    <w:basedOn w:val="Normal"/>
    <w:link w:val="FooterChar"/>
    <w:uiPriority w:val="99"/>
    <w:unhideWhenUsed/>
    <w:rsid w:val="004D4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F02"/>
  </w:style>
  <w:style w:type="character" w:customStyle="1" w:styleId="eq0j8">
    <w:name w:val="eq0j8"/>
    <w:basedOn w:val="DefaultParagraphFont"/>
    <w:rsid w:val="00487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2100">
      <w:bodyDiv w:val="1"/>
      <w:marLeft w:val="0"/>
      <w:marRight w:val="0"/>
      <w:marTop w:val="0"/>
      <w:marBottom w:val="0"/>
      <w:divBdr>
        <w:top w:val="none" w:sz="0" w:space="0" w:color="auto"/>
        <w:left w:val="none" w:sz="0" w:space="0" w:color="auto"/>
        <w:bottom w:val="none" w:sz="0" w:space="0" w:color="auto"/>
        <w:right w:val="none" w:sz="0" w:space="0" w:color="auto"/>
      </w:divBdr>
      <w:divsChild>
        <w:div w:id="1123503210">
          <w:marLeft w:val="0"/>
          <w:marRight w:val="0"/>
          <w:marTop w:val="0"/>
          <w:marBottom w:val="0"/>
          <w:divBdr>
            <w:top w:val="none" w:sz="0" w:space="0" w:color="auto"/>
            <w:left w:val="none" w:sz="0" w:space="0" w:color="auto"/>
            <w:bottom w:val="none" w:sz="0" w:space="0" w:color="auto"/>
            <w:right w:val="none" w:sz="0" w:space="0" w:color="auto"/>
          </w:divBdr>
        </w:div>
      </w:divsChild>
    </w:div>
    <w:div w:id="1274826409">
      <w:bodyDiv w:val="1"/>
      <w:marLeft w:val="0"/>
      <w:marRight w:val="0"/>
      <w:marTop w:val="0"/>
      <w:marBottom w:val="0"/>
      <w:divBdr>
        <w:top w:val="none" w:sz="0" w:space="0" w:color="auto"/>
        <w:left w:val="none" w:sz="0" w:space="0" w:color="auto"/>
        <w:bottom w:val="none" w:sz="0" w:space="0" w:color="auto"/>
        <w:right w:val="none" w:sz="0" w:space="0" w:color="auto"/>
      </w:divBdr>
      <w:divsChild>
        <w:div w:id="1670869219">
          <w:marLeft w:val="0"/>
          <w:marRight w:val="0"/>
          <w:marTop w:val="0"/>
          <w:marBottom w:val="0"/>
          <w:divBdr>
            <w:top w:val="none" w:sz="0" w:space="0" w:color="auto"/>
            <w:left w:val="none" w:sz="0" w:space="0" w:color="auto"/>
            <w:bottom w:val="none" w:sz="0" w:space="0" w:color="auto"/>
            <w:right w:val="none" w:sz="0" w:space="0" w:color="auto"/>
          </w:divBdr>
          <w:divsChild>
            <w:div w:id="20269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5318">
      <w:bodyDiv w:val="1"/>
      <w:marLeft w:val="0"/>
      <w:marRight w:val="0"/>
      <w:marTop w:val="0"/>
      <w:marBottom w:val="0"/>
      <w:divBdr>
        <w:top w:val="none" w:sz="0" w:space="0" w:color="auto"/>
        <w:left w:val="none" w:sz="0" w:space="0" w:color="auto"/>
        <w:bottom w:val="none" w:sz="0" w:space="0" w:color="auto"/>
        <w:right w:val="none" w:sz="0" w:space="0" w:color="auto"/>
      </w:divBdr>
      <w:divsChild>
        <w:div w:id="806970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26E85-67D3-4A45-8F8A-9F4C8B72F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12</Pages>
  <Words>24546</Words>
  <Characters>139915</Characters>
  <Application>Microsoft Office Word</Application>
  <DocSecurity>0</DocSecurity>
  <Lines>1165</Lines>
  <Paragraphs>328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Indiana State University</Company>
  <LinksUpToDate>false</LinksUpToDate>
  <CharactersWithSpaces>164133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Indiana State University</dc:creator>
  <cp:keywords/>
  <dc:description/>
  <cp:lastModifiedBy>Indiana State University</cp:lastModifiedBy>
  <cp:revision>11</cp:revision>
  <dcterms:created xsi:type="dcterms:W3CDTF">2021-06-21T18:01:00Z</dcterms:created>
  <dcterms:modified xsi:type="dcterms:W3CDTF">2021-06-21T22:43:00Z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82b9d0a8-3c5c-35d9-a46b-ed39d8bba775</vt:lpwstr>
  </property>
  <property fmtid="{D5CDD505-2E9C-101B-9397-08002B2CF9AE}" pid="24" name="Mendeley Citation Style_1">
    <vt:lpwstr>http://www.zotero.org/styles/apa</vt:lpwstr>
  </property>
</Properties>
</file>